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bookmarkStart w:colFirst="0" w:colLast="0" w:name="_kltxt4ket8ps" w:id="0"/>
      <w:bookmarkEnd w:id="0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spacing w:before="80" w:line="240" w:lineRule="auto"/>
            <w:ind w:left="0" w:firstLine="0"/>
            <w:contextualSpacing w:val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ftq4kzc6j8q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-НКА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nhi98xahc4fx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Моноиды и автоматы.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kn6wkajzvk6g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Распознаваемость моноидами и автоматами.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after="80"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rnar49cfmp2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Минимальные автоматы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after="80"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r w:rsidDel="00000000" w:rsidR="00000000" w:rsidRPr="00000000">
            <w:rPr>
              <w:color w:val="1155cc"/>
              <w:u w:val="single"/>
              <w:rtl w:val="0"/>
            </w:rPr>
            <w:t xml:space="preserve">Сайт, который помогает рисовать:  </w:t>
          </w:r>
          <w:hyperlink r:id="rId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http://madebyevan.com/fsm/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bookmarkStart w:colFirst="0" w:colLast="0" w:name="_v11hofaixb9q" w:id="1"/>
      <w:bookmarkEnd w:id="1"/>
      <w:r w:rsidDel="00000000" w:rsidR="00000000" w:rsidRPr="00000000">
        <w:rPr>
          <w:rtl w:val="0"/>
        </w:rPr>
        <w:t xml:space="preserve">Теория автоматов</w:t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right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Все очень хорошо, но плохо</w:t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right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Нет, все очень плохо</w:t>
        <w:br w:type="textWrapping"/>
        <w:t xml:space="preserve">@Антон Толстов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Опр.</w:t>
      </w:r>
      <w:r w:rsidDel="00000000" w:rsidR="00000000" w:rsidRPr="00000000">
        <w:rPr>
          <w:rtl w:val="0"/>
        </w:rPr>
        <w:t xml:space="preserve"> Алфавитом будем называть любое конечное множество.</w:t>
        <w:br w:type="textWrapping"/>
      </w:r>
      <w:r w:rsidDel="00000000" w:rsidR="00000000" w:rsidRPr="00000000">
        <w:rPr>
          <w:u w:val="single"/>
          <w:rtl w:val="0"/>
        </w:rPr>
        <w:t xml:space="preserve">Обозначение:</w:t>
      </w:r>
      <m:oMath>
        <m:r>
          <m:t>Σ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w:rPr/>
          <m:t xml:space="preserve">a</m:t>
        </m:r>
        <m:r>
          <w:rPr/>
          <m:t>∈</m:t>
        </m:r>
        <m:r>
          <w:rPr/>
          <m:t>Σ</m:t>
        </m:r>
      </m:oMath>
      <w:r w:rsidDel="00000000" w:rsidR="00000000" w:rsidRPr="00000000">
        <w:rPr>
          <w:rtl w:val="0"/>
        </w:rPr>
        <w:t xml:space="preserve"> —  буквы.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Опр.</w:t>
      </w:r>
      <w:r w:rsidDel="00000000" w:rsidR="00000000" w:rsidRPr="00000000">
        <w:rPr>
          <w:rtl w:val="0"/>
        </w:rPr>
        <w:t xml:space="preserve"> Слово над алфавитом </w:t>
      </w:r>
      <m:oMath>
        <m:r>
          <m:t>Σ</m:t>
        </m:r>
      </m:oMath>
      <w:r w:rsidDel="00000000" w:rsidR="00000000" w:rsidRPr="00000000">
        <w:rPr>
          <w:rtl w:val="0"/>
        </w:rPr>
        <w:t xml:space="preserve"> - конечная последовательность букв.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Слово может быть пустым, обозначается </w:t>
      </w:r>
      <m:oMath>
        <m:r>
          <m:t>ε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Опр.</w:t>
      </w:r>
      <w:r w:rsidDel="00000000" w:rsidR="00000000" w:rsidRPr="00000000">
        <w:rPr>
          <w:rtl w:val="0"/>
        </w:rPr>
        <w:t xml:space="preserve"> </w:t>
      </w:r>
      <m:oMath>
        <m:sSup>
          <m:sSupPr>
            <m:ctrlPr>
              <w:rPr/>
            </m:ctrlPr>
          </m:sSupPr>
          <m:e>
            <m:r>
              <m:t>Σ</m:t>
            </m:r>
          </m:e>
          <m:sup>
            <m:r>
              <w:rPr/>
              <m:t xml:space="preserve">+</m:t>
            </m:r>
          </m:sup>
        </m:sSup>
      </m:oMath>
      <w:r w:rsidDel="00000000" w:rsidR="00000000" w:rsidRPr="00000000">
        <w:rPr>
          <w:rtl w:val="0"/>
        </w:rPr>
        <w:t xml:space="preserve"> - свободная полугруппа над </w:t>
      </w:r>
      <m:oMath>
        <m:r>
          <m:t>Σ</m:t>
        </m:r>
      </m:oMath>
      <w:r w:rsidDel="00000000" w:rsidR="00000000" w:rsidRPr="00000000">
        <w:rPr>
          <w:rtl w:val="0"/>
        </w:rPr>
        <w:t xml:space="preserve"> (т.е. множество непустых слов с операцией конкатенации).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Конкатенация —  некоммутативна! (зато ассоциативна)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Опр. </w:t>
      </w:r>
      <m:oMath>
        <m:sSup>
          <m:sSupPr>
            <m:ctrlPr>
              <w:rPr/>
            </m:ctrlPr>
          </m:sSupPr>
          <m:e>
            <m:r>
              <m:t>Σ</m:t>
            </m:r>
          </m:e>
          <m:sup>
            <m:r>
              <w:rPr/>
              <m:t xml:space="preserve">*</m:t>
            </m:r>
          </m:sup>
        </m:sSup>
        <m:r>
          <w:rPr/>
          <m:t xml:space="preserve">=</m:t>
        </m:r>
        <m:sSup>
          <m:sSupPr>
            <m:ctrlPr>
              <w:rPr/>
            </m:ctrlPr>
          </m:sSupPr>
          <m:e>
            <m:r>
              <w:rPr/>
              <m:t>Σ</m:t>
            </m:r>
          </m:e>
          <m:sup>
            <m:r>
              <w:rPr/>
              <m:t xml:space="preserve">+</m:t>
            </m:r>
          </m:sup>
        </m:sSup>
        <m:r>
          <w:rPr/>
          <m:t>∪</m:t>
        </m:r>
        <m:r>
          <w:rPr/>
          <m:t xml:space="preserve">{</m:t>
        </m:r>
        <m:r>
          <w:rPr/>
          <m:t>ε</m:t>
        </m:r>
        <m:r>
          <w:rPr/>
          <m:t xml:space="preserve">}</m:t>
        </m:r>
      </m:oMath>
      <w:r w:rsidDel="00000000" w:rsidR="00000000" w:rsidRPr="00000000">
        <w:rPr>
          <w:rtl w:val="0"/>
        </w:rPr>
        <w:t xml:space="preserve"> — свободный моноид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Опр. </w:t>
      </w:r>
      <m:oMath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w</m:t>
            </m:r>
          </m:e>
        </m:d>
      </m:oMath>
      <w:r w:rsidDel="00000000" w:rsidR="00000000" w:rsidRPr="00000000">
        <w:rPr>
          <w:rtl w:val="0"/>
        </w:rPr>
        <w:t xml:space="preserve"> - число букв в слове </w:t>
      </w:r>
      <m:oMath>
        <m:r>
          <w:rPr/>
          <m:t xml:space="preserve">w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w:rPr/>
          <m:t xml:space="preserve">w=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1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2</m:t>
            </m:r>
          </m:sub>
        </m:sSub>
        <m:r>
          <w:rPr/>
          <m:t>…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n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w</m:t>
            </m:r>
          </m:e>
        </m:d>
        <m:r>
          <w:rPr/>
          <m:t xml:space="preserve">=n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b45f06"/>
        </w:rPr>
      </w:pPr>
      <m:oMath>
        <m:acc>
          <m:accPr>
            <m:chr m:val="⃗"/>
            <m:ctrlPr>
              <w:rPr/>
            </m:ctrlPr>
          </m:accPr>
          <m:e>
            <m:r>
              <w:rPr/>
              <m:t xml:space="preserve">w</m:t>
            </m:r>
          </m:e>
        </m:acc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n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n-1</m:t>
            </m:r>
          </m:sub>
        </m:sSub>
        <m:r>
          <w:rPr/>
          <m:t>…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Опр.</w:t>
      </w:r>
      <w:r w:rsidDel="00000000" w:rsidR="00000000" w:rsidRPr="00000000">
        <w:rPr>
          <w:rtl w:val="0"/>
        </w:rPr>
        <w:t xml:space="preserve"> Язык - множество </w:t>
      </w:r>
      <m:oMath>
        <m:r>
          <w:rPr/>
          <m:t xml:space="preserve">L</m:t>
        </m:r>
        <m:r>
          <w:rPr/>
          <m:t>⊆</m:t>
        </m:r>
        <m:sSup>
          <m:sSupPr>
            <m:ctrlPr>
              <w:rPr/>
            </m:ctrlPr>
          </m:sSupPr>
          <m:e>
            <m:r>
              <w:rPr/>
              <m:t>Σ</m:t>
            </m:r>
          </m:e>
          <m:sup>
            <m:r>
              <w:rPr/>
              <m:t xml:space="preserve">*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Операции над языками: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Как над множествами: </w:t>
      </w:r>
      <m:oMath>
        <m:r>
          <m:t>∪</m:t>
        </m:r>
        <m:r>
          <w:rPr/>
          <m:t xml:space="preserve">,</m:t>
        </m:r>
        <m:r>
          <w:rPr/>
          <m:t>∩</m:t>
        </m:r>
        <m:r>
          <w:rPr/>
          <m:t xml:space="preserve">,</m:t>
        </m:r>
      </m:oMath>
      <w:r w:rsidDel="00000000" w:rsidR="00000000" w:rsidRPr="00000000">
        <w:rPr>
          <w:rtl w:val="0"/>
        </w:rPr>
        <w:t xml:space="preserve"> дополнение </w:t>
      </w:r>
      <w:r w:rsidDel="00000000" w:rsidR="00000000" w:rsidRPr="00000000">
        <w:rPr>
          <w:color w:val="b45f06"/>
          <w:rtl w:val="0"/>
        </w:rPr>
        <w:t xml:space="preserve">(универсальным, видимо, считается </w:t>
      </w:r>
      <m:oMath>
        <m:sSup>
          <m:sSupPr>
            <m:ctrlPr>
              <w:rPr>
                <w:color w:val="b45f06"/>
              </w:rPr>
            </m:ctrlPr>
          </m:sSupPr>
          <m:e>
            <m:r>
              <m:t>Σ</m:t>
            </m:r>
          </m:e>
          <m:sup>
            <m:r>
              <w:rPr>
                <w:color w:val="b45f06"/>
              </w:rPr>
              <m:t xml:space="preserve">*</m:t>
            </m:r>
          </m:sup>
        </m:sSup>
      </m:oMath>
      <w:r w:rsidDel="00000000" w:rsidR="00000000" w:rsidRPr="00000000">
        <w:rPr>
          <w:color w:val="b45f06"/>
          <w:rtl w:val="0"/>
        </w:rPr>
        <w:t xml:space="preserve">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Произведение. Пусть </w:t>
      </w:r>
      <m:oMath>
        <m:r>
          <w:rPr/>
          <m:t xml:space="preserve">L,K</m:t>
        </m:r>
        <m:r>
          <w:rPr/>
          <m:t>⊆</m:t>
        </m:r>
        <m:sSup>
          <m:sSupPr>
            <m:ctrlPr>
              <w:rPr/>
            </m:ctrlPr>
          </m:sSupPr>
          <m:e>
            <m:r>
              <w:rPr/>
              <m:t>Σ</m:t>
            </m:r>
          </m:e>
          <m:sup>
            <m:r>
              <w:rPr/>
              <m:t xml:space="preserve">*</m:t>
            </m:r>
          </m:sup>
        </m:sSup>
      </m:oMath>
      <w:r w:rsidDel="00000000" w:rsidR="00000000" w:rsidRPr="00000000">
        <w:rPr>
          <w:rtl w:val="0"/>
        </w:rPr>
        <w:br w:type="textWrapping"/>
      </w:r>
      <m:oMath>
        <m:r>
          <w:rPr/>
          <m:t xml:space="preserve">LK={uv | u</m:t>
        </m:r>
        <m:r>
          <w:rPr/>
          <m:t>∈</m:t>
        </m:r>
        <m:r>
          <w:rPr/>
          <m:t xml:space="preserve">L,v</m:t>
        </m:r>
        <m:r>
          <w:rPr/>
          <m:t>∈</m:t>
        </m:r>
        <m:r>
          <w:rPr/>
          <m:t xml:space="preserve">K}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Опр.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Пусть </w:t>
      </w:r>
      <m:oMath>
        <m:r>
          <w:rPr/>
          <m:t xml:space="preserve">w=</m:t>
        </m:r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1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Тогда </w:t>
      </w:r>
      <m:oMath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 - префикс </w:t>
      </w:r>
      <m:oMath>
        <m:r>
          <w:rPr/>
          <m:t xml:space="preserve">w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 - суффикс </w:t>
      </w:r>
      <m:oMath>
        <m:r>
          <w:rPr/>
          <m:t xml:space="preserve">w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Опр.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Пусть </w:t>
      </w:r>
      <m:oMath>
        <m:r>
          <w:rPr/>
          <m:t xml:space="preserve">w=</m:t>
        </m:r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1</m:t>
            </m:r>
          </m:sub>
        </m:sSub>
        <m:r>
          <w:rPr/>
          <m:t xml:space="preserve">u</m:t>
        </m:r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1c232"/>
        </w:rPr>
      </w:pPr>
      <w:r w:rsidDel="00000000" w:rsidR="00000000" w:rsidRPr="00000000">
        <w:rPr>
          <w:rtl w:val="0"/>
        </w:rPr>
        <w:t xml:space="preserve">Тогда </w:t>
      </w:r>
      <m:oMath>
        <m:r>
          <w:rPr/>
          <m:t xml:space="preserve">u</m:t>
        </m:r>
      </m:oMath>
      <w:r w:rsidDel="00000000" w:rsidR="00000000" w:rsidRPr="00000000">
        <w:rPr>
          <w:rtl w:val="0"/>
        </w:rPr>
        <w:t xml:space="preserve"> - подслово (фактор)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Прим.:</w:t>
      </w:r>
      <w:r w:rsidDel="00000000" w:rsidR="00000000" w:rsidRPr="00000000">
        <w:rPr>
          <w:rtl w:val="0"/>
        </w:rPr>
        <w:t xml:space="preserve"> При конкатенации строки самой на себя </w:t>
      </w:r>
      <m:oMath>
        <m:r>
          <w:rPr/>
          <m:t xml:space="preserve">n</m:t>
        </m:r>
      </m:oMath>
      <w:r w:rsidDel="00000000" w:rsidR="00000000" w:rsidRPr="00000000">
        <w:rPr>
          <w:rtl w:val="0"/>
        </w:rPr>
        <w:t xml:space="preserve"> раз допустима запись в виде степени.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То есть, </w:t>
      </w:r>
      <m:oMath>
        <m:r>
          <w:rPr/>
          <m:t xml:space="preserve">aaaaa=</m:t>
        </m:r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5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Опр. </w:t>
      </w:r>
      <w:r w:rsidDel="00000000" w:rsidR="00000000" w:rsidRPr="00000000">
        <w:rPr>
          <w:rtl w:val="0"/>
        </w:rPr>
        <w:t xml:space="preserve">Левое (правое) частное: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Пусть есть </w:t>
      </w:r>
      <m:oMath>
        <m:r>
          <w:rPr/>
          <m:t xml:space="preserve">K, L</m:t>
        </m:r>
      </m:oMath>
      <w:r w:rsidDel="00000000" w:rsidR="00000000" w:rsidRPr="00000000">
        <w:rPr>
          <w:rtl w:val="0"/>
        </w:rPr>
        <w:t xml:space="preserve"> - языки над алфавитом </w:t>
      </w:r>
      <m:oMath>
        <m:sSup>
          <m:sSupPr>
            <m:ctrlPr>
              <w:rPr/>
            </m:ctrlPr>
          </m:sSupPr>
          <m:e>
            <m:r>
              <m:t>Σ</m:t>
            </m:r>
          </m:e>
          <m:sup>
            <m:r>
              <w:rPr/>
              <m:t xml:space="preserve">*</m:t>
            </m:r>
          </m:sup>
        </m:sSup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sSup>
          <m:sSupPr>
            <m:ctrlPr>
              <w:rPr/>
            </m:ctrlPr>
          </m:sSupPr>
          <m:e>
            <m:r>
              <w:rPr/>
              <m:t xml:space="preserve">K</m:t>
            </m:r>
          </m:e>
          <m:sup>
            <m:r>
              <w:rPr/>
              <m:t xml:space="preserve">-1</m:t>
            </m:r>
          </m:sup>
        </m:sSup>
        <m:r>
          <w:rPr/>
          <m:t xml:space="preserve">L={u</m:t>
        </m:r>
        <m:r>
          <w:rPr/>
          <m:t>∈</m:t>
        </m:r>
        <m:sSup>
          <m:sSupPr>
            <m:ctrlPr>
              <w:rPr/>
            </m:ctrlPr>
          </m:sSupPr>
          <m:e>
            <m:r>
              <w:rPr/>
              <m:t>Σ</m:t>
            </m:r>
          </m:e>
          <m:sup>
            <m:r>
              <w:rPr/>
              <m:t xml:space="preserve">*</m:t>
            </m:r>
          </m:sup>
        </m:sSup>
        <m:r>
          <w:rPr/>
          <m:t xml:space="preserve"> | </m:t>
        </m:r>
        <m:r>
          <w:rPr/>
          <m:t>∃</m:t>
        </m:r>
        <m:r>
          <w:rPr/>
          <m:t xml:space="preserve">w</m:t>
        </m:r>
        <m:r>
          <w:rPr/>
          <m:t>∈</m:t>
        </m:r>
        <m:r>
          <w:rPr/>
          <m:t xml:space="preserve">L,</m:t>
        </m:r>
        <m:r>
          <w:rPr/>
          <m:t>∃</m:t>
        </m:r>
        <m:r>
          <w:rPr/>
          <m:t xml:space="preserve">v</m:t>
        </m:r>
        <m:r>
          <w:rPr/>
          <m:t>∈</m:t>
        </m:r>
        <m:r>
          <w:rPr/>
          <m:t xml:space="preserve">K:w=vu 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w:rPr/>
          <m:t xml:space="preserve">L</m:t>
        </m:r>
        <m:sSup>
          <m:sSupPr>
            <m:ctrlPr>
              <w:rPr/>
            </m:ctrlPr>
          </m:sSupPr>
          <m:e>
            <m:r>
              <w:rPr/>
              <m:t xml:space="preserve">K</m:t>
            </m:r>
          </m:e>
          <m:sup>
            <m:r>
              <w:rPr/>
              <m:t xml:space="preserve">-1</m:t>
            </m:r>
          </m:sup>
        </m:sSup>
        <m:r>
          <w:rPr/>
          <m:t xml:space="preserve">={u</m:t>
        </m:r>
        <m:r>
          <w:rPr/>
          <m:t>∈</m:t>
        </m:r>
        <m:sSup>
          <m:sSupPr>
            <m:ctrlPr>
              <w:rPr/>
            </m:ctrlPr>
          </m:sSupPr>
          <m:e>
            <m:r>
              <w:rPr/>
              <m:t>Σ</m:t>
            </m:r>
          </m:e>
          <m:sup>
            <m:r>
              <w:rPr/>
              <m:t xml:space="preserve">*</m:t>
            </m:r>
          </m:sup>
        </m:sSup>
        <m:r>
          <w:rPr/>
          <m:t xml:space="preserve">|</m:t>
        </m:r>
        <m:r>
          <w:rPr/>
          <m:t>∃</m:t>
        </m:r>
        <m:r>
          <w:rPr/>
          <m:t xml:space="preserve">w</m:t>
        </m:r>
        <m:r>
          <w:rPr/>
          <m:t>∈</m:t>
        </m:r>
        <m:r>
          <w:rPr/>
          <m:t xml:space="preserve">L, </m:t>
        </m:r>
        <m:r>
          <w:rPr/>
          <m:t>∃</m:t>
        </m:r>
        <m:r>
          <w:rPr/>
          <m:t xml:space="preserve">v</m:t>
        </m:r>
        <m:r>
          <w:rPr/>
          <m:t>∈</m:t>
        </m:r>
        <m:r>
          <w:rPr/>
          <m:t xml:space="preserve">K:w=uv}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Опр.</w:t>
      </w:r>
      <w:r w:rsidDel="00000000" w:rsidR="00000000" w:rsidRPr="00000000">
        <w:rPr>
          <w:rtl w:val="0"/>
        </w:rPr>
        <w:t xml:space="preserve"> Итерация Клини: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Пусть </w:t>
      </w:r>
      <m:oMath>
        <m:r>
          <w:rPr/>
          <m:t xml:space="preserve">L</m:t>
        </m:r>
        <m:r>
          <w:rPr/>
          <m:t>∈</m:t>
        </m:r>
        <m:sSup>
          <m:sSupPr>
            <m:ctrlPr>
              <w:rPr/>
            </m:ctrlPr>
          </m:sSupPr>
          <m:e>
            <m:r>
              <w:rPr/>
              <m:t>Σ</m:t>
            </m:r>
          </m:e>
          <m:sup>
            <m:r>
              <w:rPr/>
              <m:t xml:space="preserve">*</m:t>
            </m:r>
          </m:sup>
        </m:sSup>
      </m:oMath>
      <w:r w:rsidDel="00000000" w:rsidR="00000000" w:rsidRPr="00000000">
        <w:rPr>
          <w:rtl w:val="0"/>
        </w:rPr>
        <w:t xml:space="preserve">. Тогда: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sSup>
          <m:sSupPr>
            <m:ctrlPr>
              <w:rPr/>
            </m:ctrlPr>
          </m:sSupPr>
          <m:e>
            <m:r>
              <w:rPr/>
              <m:t xml:space="preserve">L</m:t>
            </m:r>
          </m:e>
          <m:sup>
            <m:r>
              <w:rPr/>
              <m:t xml:space="preserve">*</m:t>
            </m:r>
          </m:sup>
        </m:sSup>
        <m:r>
          <w:rPr/>
          <m:t xml:space="preserve">={</m:t>
        </m:r>
        <m:r>
          <w:rPr/>
          <m:t>ε</m:t>
        </m:r>
        <m:r>
          <w:rPr/>
          <m:t xml:space="preserve">}</m:t>
        </m:r>
        <m:r>
          <w:rPr/>
          <m:t>∪</m:t>
        </m:r>
        <m:r>
          <w:rPr/>
          <m:t xml:space="preserve">L</m:t>
        </m:r>
        <m:r>
          <w:rPr/>
          <m:t>∪</m:t>
        </m:r>
        <m:sSup>
          <m:sSupPr>
            <m:ctrlPr>
              <w:rPr/>
            </m:ctrlPr>
          </m:sSupPr>
          <m:e>
            <m:r>
              <w:rPr/>
              <m:t xml:space="preserve">L</m:t>
            </m:r>
          </m:e>
          <m:sup>
            <m:r>
              <w:rPr/>
              <m:t xml:space="preserve">2</m:t>
            </m:r>
          </m:sup>
        </m:sSup>
        <m:r>
          <w:rPr/>
          <m:t>∪</m:t>
        </m:r>
        <m:sSup>
          <m:sSupPr>
            <m:ctrlPr>
              <w:rPr/>
            </m:ctrlPr>
          </m:sSupPr>
          <m:e>
            <m:r>
              <w:rPr/>
              <m:t xml:space="preserve">L</m:t>
            </m:r>
          </m:e>
          <m:sup>
            <m:r>
              <w:rPr/>
              <m:t xml:space="preserve">3</m:t>
            </m:r>
          </m:sup>
        </m:sSup>
        <m:r>
          <w:rPr/>
          <m:t>∪</m:t>
        </m:r>
        <m:r>
          <w:rPr/>
          <m:t xml:space="preserve">...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u w:val="single"/>
          <w:rtl w:val="0"/>
        </w:rPr>
        <w:t xml:space="preserve">Обозначение:</w:t>
      </w:r>
      <w:r w:rsidDel="00000000" w:rsidR="00000000" w:rsidRPr="00000000">
        <w:rPr>
          <w:rtl w:val="0"/>
        </w:rPr>
        <w:t xml:space="preserve"> </w:t>
        <w:br w:type="textWrapping"/>
        <w:t xml:space="preserve">Если язык состоит из одного слова </w:t>
      </w:r>
      <m:oMath>
        <m:r>
          <w:rPr/>
          <m:t xml:space="preserve">w</m:t>
        </m:r>
      </m:oMath>
      <w:r w:rsidDel="00000000" w:rsidR="00000000" w:rsidRPr="00000000">
        <w:rPr>
          <w:rtl w:val="0"/>
        </w:rPr>
        <w:t xml:space="preserve">, будем так его и обозначать.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 частности, язык из одного пустого слова обозначим </w:t>
      </w:r>
      <m:oMath>
        <m:r>
          <m:t>ε</m:t>
        </m:r>
      </m:oMath>
      <w:r w:rsidDel="00000000" w:rsidR="00000000" w:rsidRPr="00000000">
        <w:rPr>
          <w:rtl w:val="0"/>
        </w:rPr>
        <w:t xml:space="preserve"> (а не </w:t>
      </w:r>
      <m:oMath>
        <m:r>
          <w:rPr/>
          <m:t xml:space="preserve">{</m:t>
        </m:r>
        <m:r>
          <w:rPr/>
          <m:t>ε</m:t>
        </m:r>
        <m:r>
          <w:rPr/>
          <m:t xml:space="preserve">}</m:t>
        </m:r>
      </m:oMath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u w:val="single"/>
          <w:rtl w:val="0"/>
        </w:rPr>
        <w:t xml:space="preserve">Обозначение: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1</m:t>
            </m:r>
          </m:sub>
        </m:sSub>
        <m:r>
          <w:rPr/>
          <m:t>∪</m:t>
        </m:r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 будем писать просто как </w:t>
      </w:r>
      <m:oMath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1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Можно заметить, что </w:t>
      </w:r>
      <m:oMath>
        <m:sSup>
          <m:sSupPr>
            <m:ctrlPr>
              <w:rPr/>
            </m:ctrlPr>
          </m:sSupPr>
          <m:e>
            <m:r>
              <m:t>Σ</m:t>
            </m:r>
          </m:e>
          <m:sup>
            <m:r>
              <w:rPr/>
              <m:t xml:space="preserve">*</m:t>
            </m:r>
          </m:sup>
        </m:sSup>
      </m:oMath>
      <w:r w:rsidDel="00000000" w:rsidR="00000000" w:rsidRPr="00000000">
        <w:rPr>
          <w:rtl w:val="0"/>
        </w:rPr>
        <w:t xml:space="preserve"> - это как раз и будет итерация клини от </w:t>
      </w:r>
      <m:oMath>
        <m:r>
          <m:t>Σ</m:t>
        </m:r>
      </m:oMath>
      <w:r w:rsidDel="00000000" w:rsidR="00000000" w:rsidRPr="00000000">
        <w:rPr>
          <w:rtl w:val="0"/>
        </w:rPr>
        <w:t xml:space="preserve">.</w:t>
        <w:br w:type="textWrapping"/>
        <w:t xml:space="preserve">То есть, обозначения корректны.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Можно ещё писать </w:t>
      </w:r>
      <m:oMath>
        <m:r>
          <w:rPr/>
          <m:t xml:space="preserve">{a, b</m:t>
        </m:r>
        <m:sSup>
          <m:sSupPr>
            <m:ctrlPr>
              <w:rPr/>
            </m:ctrlPr>
          </m:sSupPr>
          <m:e>
            <m:r>
              <w:rPr/>
              <m:t xml:space="preserve">}</m:t>
            </m:r>
          </m:e>
          <m:sup>
            <m:r>
              <w:rPr/>
              <m:t xml:space="preserve">*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А можно </w:t>
      </w:r>
      <m:oMath>
        <m:r>
          <w:rPr/>
          <m:t xml:space="preserve">(a+b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*</m:t>
            </m:r>
          </m:sup>
        </m:sSup>
      </m:oMath>
      <w:r w:rsidDel="00000000" w:rsidR="00000000" w:rsidRPr="00000000">
        <w:rPr>
          <w:rtl w:val="0"/>
        </w:rPr>
        <w:t xml:space="preserve">, и так мы и будем делать в дальнейшем.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Опр.</w:t>
      </w:r>
      <w:r w:rsidDel="00000000" w:rsidR="00000000" w:rsidRPr="00000000">
        <w:rPr>
          <w:rtl w:val="0"/>
        </w:rPr>
        <w:t xml:space="preserve"> Регулярное выражение над алфавитом </w:t>
      </w:r>
      <m:oMath>
        <m:r>
          <m:t>Σ</m:t>
        </m:r>
      </m:oMath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Выражение одного из следующих видов: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m:oMath>
        <m:r>
          <m:t>ε</m:t>
        </m:r>
      </m:oMath>
      <w:r w:rsidDel="00000000" w:rsidR="00000000" w:rsidRPr="00000000">
        <w:rPr>
          <w:rtl w:val="0"/>
        </w:rPr>
        <w:t xml:space="preserve"> - регулярное выражение (задающее язык из пустого слова)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m:oMath>
        <m:r>
          <w:rPr/>
          <m:t xml:space="preserve">a</m:t>
        </m:r>
        <m:r>
          <w:rPr/>
          <m:t>∈</m:t>
        </m:r>
        <m:r>
          <w:rPr/>
          <m:t>Σ</m:t>
        </m:r>
      </m:oMath>
      <w:r w:rsidDel="00000000" w:rsidR="00000000" w:rsidRPr="00000000">
        <w:rPr>
          <w:rtl w:val="0"/>
        </w:rPr>
        <w:t xml:space="preserve"> - регулярное выражение (задающее язык из единственного слова, состоящего из единственной буквы </w:t>
      </w:r>
      <m:oMath>
        <m:r>
          <w:rPr/>
          <m:t xml:space="preserve">a</m:t>
        </m:r>
      </m:oMath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Пусть </w:t>
      </w:r>
      <m:oMath>
        <m:r>
          <m:t>α</m:t>
        </m:r>
        <m:r>
          <w:rPr/>
          <m:t xml:space="preserve">, </m:t>
        </m:r>
        <m:r>
          <w:rPr/>
          <m:t>β</m:t>
        </m:r>
      </m:oMath>
      <w:r w:rsidDel="00000000" w:rsidR="00000000" w:rsidRPr="00000000">
        <w:rPr>
          <w:rtl w:val="0"/>
        </w:rPr>
        <w:t xml:space="preserve"> - регулярные выражения.</w:t>
        <w:br w:type="textWrapping"/>
        <w:t xml:space="preserve">Тогда </w:t>
      </w:r>
      <m:oMath>
        <m:r>
          <m:t>α</m:t>
        </m:r>
        <m:r>
          <w:rPr/>
          <m:t xml:space="preserve">+</m:t>
        </m:r>
        <m:r>
          <w:rPr/>
          <m:t>β</m:t>
        </m:r>
      </m:oMath>
      <w:r w:rsidDel="00000000" w:rsidR="00000000" w:rsidRPr="00000000">
        <w:rPr>
          <w:rtl w:val="0"/>
        </w:rPr>
        <w:t xml:space="preserve"> - регулярное выражение (</w:t>
      </w:r>
      <m:oMath>
        <m:r>
          <m:t>α</m:t>
        </m:r>
      </m:oMath>
      <w:r w:rsidDel="00000000" w:rsidR="00000000" w:rsidRPr="00000000">
        <w:rPr>
          <w:rtl w:val="0"/>
        </w:rPr>
        <w:t xml:space="preserve"> задаёт язык, </w:t>
      </w:r>
      <m:oMath>
        <m:r>
          <m:t>β</m:t>
        </m:r>
      </m:oMath>
      <w:r w:rsidDel="00000000" w:rsidR="00000000" w:rsidRPr="00000000">
        <w:rPr>
          <w:rtl w:val="0"/>
        </w:rPr>
        <w:t xml:space="preserve"> задаёт язык, </w:t>
      </w:r>
      <m:oMath>
        <m:r>
          <m:t>α</m:t>
        </m:r>
        <m:r>
          <w:rPr/>
          <m:t xml:space="preserve">+</m:t>
        </m:r>
        <m:r>
          <w:rPr/>
          <m:t>β</m:t>
        </m:r>
      </m:oMath>
      <w:r w:rsidDel="00000000" w:rsidR="00000000" w:rsidRPr="00000000">
        <w:rPr>
          <w:rtl w:val="0"/>
        </w:rPr>
        <w:t xml:space="preserve"> - объединение этих языков)</w:t>
        <w:br w:type="textWrapping"/>
      </w:r>
      <m:oMath>
        <m:r>
          <m:t>α</m:t>
        </m:r>
        <m:r>
          <m:t>⋅</m:t>
        </m:r>
        <m:r>
          <w:rPr/>
          <m:t xml:space="preserve">b</m:t>
        </m:r>
      </m:oMath>
      <w:r w:rsidDel="00000000" w:rsidR="00000000" w:rsidRPr="00000000">
        <w:rPr>
          <w:rtl w:val="0"/>
        </w:rPr>
        <w:t xml:space="preserve"> - регулярное выражение (аналогично, здесь произведение двух языков)</w:t>
        <w:br w:type="textWrapping"/>
      </w:r>
      <m:oMath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*</m:t>
            </m:r>
          </m:sup>
        </m:sSup>
      </m:oMath>
      <w:r w:rsidDel="00000000" w:rsidR="00000000" w:rsidRPr="00000000">
        <w:rPr>
          <w:rtl w:val="0"/>
        </w:rPr>
        <w:t xml:space="preserve"> - регулярное выражение (итерация клини над языком)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Других регулярных выражений нет.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u w:val="single"/>
          <w:rtl w:val="0"/>
        </w:rPr>
        <w:t xml:space="preserve">Обозначение:</w:t>
      </w:r>
      <w:r w:rsidDel="00000000" w:rsidR="00000000" w:rsidRPr="00000000">
        <w:rPr>
          <w:rtl w:val="0"/>
        </w:rPr>
        <w:t xml:space="preserve"> </w:t>
      </w:r>
      <m:oMath>
        <m:r>
          <w:rPr/>
          <m:t xml:space="preserve">Reg</m:t>
        </m:r>
        <m:r>
          <w:rPr/>
          <m:t>Σ</m:t>
        </m:r>
      </m:oMath>
      <w:r w:rsidDel="00000000" w:rsidR="00000000" w:rsidRPr="00000000">
        <w:rPr>
          <w:rtl w:val="0"/>
        </w:rPr>
        <w:t xml:space="preserve"> - класс регулярных языков над алфавитом </w:t>
      </w:r>
      <m:oMath>
        <m:r>
          <m:t>Σ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Опр. </w:t>
      </w:r>
      <w:r w:rsidDel="00000000" w:rsidR="00000000" w:rsidRPr="00000000">
        <w:rPr>
          <w:rtl w:val="0"/>
        </w:rPr>
        <w:t xml:space="preserve">Язык называется </w:t>
      </w:r>
      <w:r w:rsidDel="00000000" w:rsidR="00000000" w:rsidRPr="00000000">
        <w:rPr>
          <w:b w:val="1"/>
          <w:rtl w:val="0"/>
        </w:rPr>
        <w:t xml:space="preserve">регулярным</w:t>
      </w:r>
      <w:r w:rsidDel="00000000" w:rsidR="00000000" w:rsidRPr="00000000">
        <w:rPr>
          <w:rtl w:val="0"/>
        </w:rPr>
        <w:t xml:space="preserve">, если он может быть задан регулярным выражением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Замечание: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commentRangeStart w:id="0"/>
      <w:commentRangeStart w:id="1"/>
      <m:oMath>
        <m:r>
          <w:rPr/>
          <m:t xml:space="preserve">L={</m:t>
        </m:r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n</m:t>
            </m:r>
          </m:sup>
        </m:sSup>
        <m:sSup>
          <m:sSupPr>
            <m:ctrlPr>
              <w:rPr/>
            </m:ctrlPr>
          </m:sSupPr>
          <m:e>
            <m:r>
              <w:rPr/>
              <m:t xml:space="preserve">b</m:t>
            </m:r>
          </m:e>
          <m:sup>
            <m:r>
              <w:rPr/>
              <m:t xml:space="preserve">n</m:t>
            </m:r>
          </m:sup>
        </m:sSup>
        <m:r>
          <w:rPr/>
          <m:t xml:space="preserve">|n</m:t>
        </m:r>
        <m:r>
          <w:rPr/>
          <m:t>≥</m:t>
        </m:r>
        <m:r>
          <w:rPr/>
          <m:t xml:space="preserve">0}</m:t>
        </m:r>
      </m:oMath>
      <w:r w:rsidDel="00000000" w:rsidR="00000000" w:rsidRPr="00000000">
        <w:rPr>
          <w:rtl w:val="0"/>
        </w:rPr>
        <w:t xml:space="preserve"> - нерегулярный язык.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Опр.</w:t>
      </w:r>
      <w:r w:rsidDel="00000000" w:rsidR="00000000" w:rsidRPr="00000000">
        <w:rPr>
          <w:rtl w:val="0"/>
        </w:rPr>
        <w:t xml:space="preserve"> Детерминированный конечный автомат (ДКА):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ДКА называется </w:t>
      </w:r>
      <m:oMath>
        <m:r>
          <w:rPr/>
          <m:t xml:space="preserve">A=(Q, </m:t>
        </m:r>
        <m:r>
          <w:rPr/>
          <m:t>Σ</m:t>
        </m:r>
        <m:r>
          <w:rPr/>
          <m:t xml:space="preserve">, </m:t>
        </m:r>
        <m:r>
          <w:rPr/>
          <m:t>δ</m:t>
        </m:r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0</m:t>
            </m:r>
          </m:sub>
        </m:sSub>
        <m:r>
          <w:rPr/>
          <m:t xml:space="preserve">, F)</m:t>
        </m:r>
      </m:oMath>
      <w:r w:rsidDel="00000000" w:rsidR="00000000" w:rsidRPr="00000000">
        <w:rPr>
          <w:rtl w:val="0"/>
        </w:rPr>
        <w:t xml:space="preserve">, где: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w:rPr/>
          <m:t xml:space="preserve">Q</m:t>
        </m:r>
      </m:oMath>
      <w:r w:rsidDel="00000000" w:rsidR="00000000" w:rsidRPr="00000000">
        <w:rPr>
          <w:rtl w:val="0"/>
        </w:rPr>
        <w:t xml:space="preserve"> - множество состояний данного автомата (конечное),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m:t>Σ</m:t>
        </m:r>
      </m:oMath>
      <w:r w:rsidDel="00000000" w:rsidR="00000000" w:rsidRPr="00000000">
        <w:rPr>
          <w:rtl w:val="0"/>
        </w:rPr>
        <w:t xml:space="preserve"> - алфавит,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b45f06"/>
        </w:rPr>
      </w:pPr>
      <m:oMath>
        <m:r>
          <m:t>δ</m:t>
        </m:r>
      </m:oMath>
      <w:r w:rsidDel="00000000" w:rsidR="00000000" w:rsidRPr="00000000">
        <w:rPr>
          <w:rtl w:val="0"/>
        </w:rPr>
        <w:t xml:space="preserve"> - функция переходов, </w:t>
      </w:r>
      <m:oMath>
        <m:r>
          <m:t>δ</m:t>
        </m:r>
        <m:r>
          <w:rPr/>
          <m:t xml:space="preserve">:Q</m:t>
        </m:r>
        <m:r>
          <w:rPr/>
          <m:t>×</m:t>
        </m:r>
        <m:r>
          <w:rPr/>
          <m:t>Σ</m:t>
        </m:r>
        <m:r>
          <w:rPr/>
          <m:t>→</m:t>
        </m:r>
        <m:r>
          <w:rPr/>
          <m:t xml:space="preserve">Q</m:t>
        </m:r>
      </m:oMath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b45f06"/>
          <w:rtl w:val="0"/>
        </w:rPr>
        <w:t xml:space="preserve">(по текущей позиции и букве - переходим в другую позицию)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 - начальное состояние, </w:t>
      </w:r>
      <m:oMath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0</m:t>
            </m:r>
          </m:sub>
        </m:sSub>
        <m:r>
          <w:rPr/>
          <m:t>∈</m:t>
        </m:r>
        <m:r>
          <w:rPr/>
          <m:t xml:space="preserve">Q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w:rPr/>
          <m:t xml:space="preserve">F</m:t>
        </m:r>
      </m:oMath>
      <w:r w:rsidDel="00000000" w:rsidR="00000000" w:rsidRPr="00000000">
        <w:rPr>
          <w:rtl w:val="0"/>
        </w:rPr>
        <w:t xml:space="preserve"> - множество конечных состояний, </w:t>
      </w:r>
      <m:oMath>
        <m:r>
          <w:rPr/>
          <m:t xml:space="preserve">F</m:t>
        </m:r>
        <m:r>
          <w:rPr/>
          <m:t>⊆</m:t>
        </m:r>
        <m:r>
          <w:rPr/>
          <m:t xml:space="preserve">Q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Автомат можно рассматривать в виде ориентированного графа, вершины которого соответствуют состояниям, каждому ребру поставлена в соответствие некоторая буква из </w:t>
      </w:r>
      <m:oMath>
        <m:r>
          <m:t>Σ</m:t>
        </m:r>
      </m:oMath>
      <w:r w:rsidDel="00000000" w:rsidR="00000000" w:rsidRPr="00000000">
        <w:rPr>
          <w:rtl w:val="0"/>
        </w:rPr>
        <w:t xml:space="preserve">. Если из вершины </w:t>
      </w:r>
      <m:oMath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 в </w:t>
      </w:r>
      <m:oMath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 ведет ребро, которому поставлена в соответствие буква </w:t>
      </w:r>
      <m:oMath>
        <m:r>
          <w:rPr/>
          <m:t xml:space="preserve">a</m:t>
        </m:r>
      </m:oMath>
      <w:r w:rsidDel="00000000" w:rsidR="00000000" w:rsidRPr="00000000">
        <w:rPr>
          <w:rtl w:val="0"/>
        </w:rPr>
        <w:t xml:space="preserve">, то </w:t>
      </w:r>
      <m:oMath>
        <m:r>
          <m:t>δ</m:t>
        </m:r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1</m:t>
            </m:r>
          </m:sub>
        </m:sSub>
        <m:r>
          <w:rPr/>
          <m:t xml:space="preserve">,a)=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b45f06"/>
        </w:rPr>
      </w:pPr>
      <w:r w:rsidDel="00000000" w:rsidR="00000000" w:rsidRPr="00000000">
        <w:rPr>
          <w:color w:val="b45f06"/>
          <w:rtl w:val="0"/>
        </w:rPr>
        <w:t xml:space="preserve">Заметим, что из любого состояния по любой букве есть переход.</w:t>
        <w:br w:type="textWrapping"/>
        <w:t xml:space="preserve">Если он не указан - подразумевается, что переход ведет в</w:t>
      </w:r>
      <w:r w:rsidDel="00000000" w:rsidR="00000000" w:rsidRPr="00000000">
        <w:rPr>
          <w:color w:val="b45f06"/>
          <w:rtl w:val="0"/>
        </w:rPr>
        <w:t xml:space="preserve"> состояние</w:t>
      </w:r>
      <w:r w:rsidDel="00000000" w:rsidR="00000000" w:rsidRPr="00000000">
        <w:rPr>
          <w:color w:val="b45f06"/>
          <w:rtl w:val="0"/>
        </w:rPr>
        <w:t xml:space="preserve"> ошибки.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Также автомат можно задать таблицей переходов,  где по горизонтали отмечены буквы, по вертикали состояния, на перекрестье - состояние, в которое приведет </w:t>
      </w:r>
      <m:oMath>
        <m:r>
          <m:t>δ</m:t>
        </m:r>
      </m:oMath>
      <w:r w:rsidDel="00000000" w:rsidR="00000000" w:rsidRPr="00000000">
        <w:rPr>
          <w:rtl w:val="0"/>
        </w:rPr>
        <w:t xml:space="preserve"> от данных состояния и буквы.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Опр.</w:t>
      </w:r>
      <w:r w:rsidDel="00000000" w:rsidR="00000000" w:rsidRPr="00000000">
        <w:rPr>
          <w:rtl w:val="0"/>
        </w:rPr>
        <w:t xml:space="preserve"> Функция переходов на </w:t>
      </w:r>
      <m:oMath>
        <m:sSup>
          <m:sSupPr>
            <m:ctrlPr>
              <w:rPr/>
            </m:ctrlPr>
          </m:sSupPr>
          <m:e>
            <m:r>
              <m:t>Σ</m:t>
            </m:r>
          </m:e>
          <m:sup>
            <m:r>
              <w:rPr/>
              <m:t xml:space="preserve">*</m:t>
            </m:r>
          </m:sup>
        </m:sSup>
      </m:oMath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m:oMath>
        <m:r>
          <m:t>δ</m:t>
        </m:r>
        <m:r>
          <w:rPr/>
          <m:t xml:space="preserve">(q,</m:t>
        </m:r>
        <m:r>
          <w:rPr/>
          <m:t>ε</m:t>
        </m:r>
        <m:r>
          <w:rPr/>
          <m:t xml:space="preserve">)=q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Пусть </w:t>
      </w:r>
      <m:oMath>
        <m:r>
          <m:t>δ</m:t>
        </m:r>
        <m:r>
          <w:rPr/>
          <m:t xml:space="preserve">(q, u)=r</m:t>
        </m:r>
      </m:oMath>
      <w:r w:rsidDel="00000000" w:rsidR="00000000" w:rsidRPr="00000000">
        <w:rPr>
          <w:rtl w:val="0"/>
        </w:rPr>
        <w:t xml:space="preserve">.</w:t>
        <w:br w:type="textWrapping"/>
        <w:t xml:space="preserve">Пусть </w:t>
      </w:r>
      <m:oMath>
        <m:r>
          <w:rPr/>
          <m:t xml:space="preserve">w=ua</m:t>
        </m:r>
      </m:oMath>
      <w:r w:rsidDel="00000000" w:rsidR="00000000" w:rsidRPr="00000000">
        <w:rPr>
          <w:rtl w:val="0"/>
        </w:rPr>
        <w:t xml:space="preserve">, где </w:t>
      </w:r>
      <m:oMath>
        <m:r>
          <w:rPr/>
          <m:t xml:space="preserve">a</m:t>
        </m:r>
      </m:oMath>
      <w:r w:rsidDel="00000000" w:rsidR="00000000" w:rsidRPr="00000000">
        <w:rPr>
          <w:rtl w:val="0"/>
        </w:rPr>
        <w:t xml:space="preserve"> - буква.</w:t>
        <w:br w:type="textWrapping"/>
        <w:t xml:space="preserve">Тогда </w:t>
      </w:r>
      <m:oMath>
        <m:r>
          <m:t>δ</m:t>
        </m:r>
        <m:r>
          <w:rPr/>
          <m:t xml:space="preserve">(q, w)=</m:t>
        </m:r>
        <m:r>
          <w:rPr/>
          <m:t>δ</m:t>
        </m:r>
        <m:r>
          <w:rPr/>
          <m:t xml:space="preserve">(</m:t>
        </m:r>
        <m:r>
          <w:rPr/>
          <m:t>δ</m:t>
        </m:r>
        <m:r>
          <w:rPr/>
          <m:t xml:space="preserve"> (q, u), a)=</m:t>
        </m:r>
        <m:r>
          <w:rPr/>
          <m:t>δ</m:t>
        </m:r>
        <m:r>
          <w:rPr/>
          <m:t xml:space="preserve">(r, a)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Опр.</w:t>
      </w:r>
      <w:r w:rsidDel="00000000" w:rsidR="00000000" w:rsidRPr="00000000">
        <w:rPr>
          <w:rtl w:val="0"/>
        </w:rPr>
        <w:t xml:space="preserve"> Пусть </w:t>
      </w:r>
      <m:oMath>
        <m:r>
          <w:rPr/>
          <m:t xml:space="preserve">A(Q, </m:t>
        </m:r>
        <m:r>
          <w:rPr/>
          <m:t>Σ</m:t>
        </m:r>
        <m:r>
          <w:rPr/>
          <m:t xml:space="preserve">, </m:t>
        </m:r>
        <m:r>
          <w:rPr/>
          <m:t>δ</m:t>
        </m:r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 - ДКА (убрали входное и выходное состояние).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w:rPr/>
          <m:t xml:space="preserve">A</m:t>
        </m:r>
      </m:oMath>
      <w:r w:rsidDel="00000000" w:rsidR="00000000" w:rsidRPr="00000000">
        <w:rPr>
          <w:rtl w:val="0"/>
        </w:rPr>
        <w:t xml:space="preserve"> - синхронизируемый, если </w:t>
      </w:r>
      <m:oMath>
        <m:r>
          <m:t>∃</m:t>
        </m:r>
        <m:r>
          <w:rPr/>
          <m:t xml:space="preserve">w</m:t>
        </m:r>
        <m:r>
          <w:rPr/>
          <m:t>∈</m:t>
        </m:r>
        <m:sSup>
          <m:sSupPr>
            <m:ctrlPr>
              <w:rPr/>
            </m:ctrlPr>
          </m:sSupPr>
          <m:e>
            <m:r>
              <w:rPr/>
              <m:t>Σ</m:t>
            </m:r>
          </m:e>
          <m:sup>
            <m:r>
              <w:rPr/>
              <m:t xml:space="preserve">*</m:t>
            </m:r>
          </m:sup>
        </m:sSup>
        <m:r>
          <w:rPr/>
          <m:t xml:space="preserve">,</m:t>
        </m:r>
        <m:r>
          <w:rPr/>
          <m:t>∃</m:t>
        </m:r>
        <m:r>
          <w:rPr/>
          <m:t xml:space="preserve">q</m:t>
        </m:r>
        <m:r>
          <w:rPr/>
          <m:t>∈</m:t>
        </m:r>
        <m:r>
          <w:rPr/>
          <m:t xml:space="preserve">Q:</m:t>
        </m:r>
        <m:r>
          <w:rPr/>
          <m:t>∀</m:t>
        </m:r>
        <m:r>
          <w:rPr/>
          <m:t xml:space="preserve">p</m:t>
        </m:r>
        <m:r>
          <w:rPr/>
          <m:t>∈</m:t>
        </m:r>
        <m:r>
          <w:rPr/>
          <m:t xml:space="preserve">Q:</m:t>
        </m:r>
        <m:r>
          <w:rPr/>
          <m:t>δ</m:t>
        </m:r>
        <m:r>
          <w:rPr/>
          <m:t xml:space="preserve">(p,w)=q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Слово </w:t>
      </w:r>
      <m:oMath>
        <m:r>
          <w:rPr/>
          <m:t xml:space="preserve">w</m:t>
        </m:r>
      </m:oMath>
      <w:r w:rsidDel="00000000" w:rsidR="00000000" w:rsidRPr="00000000">
        <w:rPr>
          <w:rtl w:val="0"/>
        </w:rPr>
        <w:t xml:space="preserve"> называют синхронизирующим.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Задачка от Ананичева:</w:t>
        <w:br w:type="textWrapping"/>
      </w:r>
      <w:r w:rsidDel="00000000" w:rsidR="00000000" w:rsidRPr="00000000">
        <w:rPr>
          <w:rtl w:val="0"/>
        </w:rPr>
        <w:t xml:space="preserve">В городе Кентербере есть старинный замок а в нём живёт привидение.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u w:val="single"/>
          <w:rtl w:val="0"/>
        </w:rPr>
        <w:t xml:space="preserve">Привидение </w:t>
      </w:r>
      <w:r w:rsidDel="00000000" w:rsidR="00000000" w:rsidRPr="00000000">
        <w:rPr>
          <w:rtl w:val="0"/>
        </w:rPr>
        <w:t xml:space="preserve">умеет:</w:t>
        <w:br w:type="textWrapping"/>
        <w:t xml:space="preserve">1) Молчать.</w:t>
        <w:br w:type="textWrapping"/>
        <w:t xml:space="preserve">2) Хохотать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3) Ухать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4) Топать ногами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u w:val="single"/>
          <w:rtl w:val="0"/>
        </w:rPr>
        <w:t xml:space="preserve">Посетители</w:t>
      </w:r>
      <w:r w:rsidDel="00000000" w:rsidR="00000000" w:rsidRPr="00000000">
        <w:rPr>
          <w:rtl w:val="0"/>
        </w:rPr>
        <w:t xml:space="preserve"> замка умеют:</w:t>
        <w:br w:type="textWrapping"/>
        <w:t xml:space="preserve">1) Включать музыку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2) Хлопать дверями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Хлопать дверями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Слушать музыку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Молчит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ухает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топает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Хохочет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топает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замолкает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Ухает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ухает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хохочет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Топает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топает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хохочет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Нужно научиться заставить его замолчать из любого начального состояния.</w:t>
        <w:br w:type="textWrapping"/>
        <w:t xml:space="preserve">То есть, привести последовательность действий “хлопать дверями”/”слушать музыку”, которая из любого состояния приводит в состояние молчания.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Решение: 1 раз хлопнуть дверью, 2 раза слушать музыку, жить долго и счастливо и умереть в один день.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Опр.</w:t>
      </w:r>
      <w:r w:rsidDel="00000000" w:rsidR="00000000" w:rsidRPr="00000000">
        <w:rPr>
          <w:rtl w:val="0"/>
        </w:rPr>
        <w:t xml:space="preserve"> Слово </w:t>
      </w:r>
      <m:oMath>
        <m:r>
          <w:rPr/>
          <m:t xml:space="preserve">w</m:t>
        </m:r>
        <m:r>
          <w:rPr/>
          <m:t>∈</m:t>
        </m:r>
        <m:sSup>
          <m:sSupPr>
            <m:ctrlPr>
              <w:rPr/>
            </m:ctrlPr>
          </m:sSupPr>
          <m:e>
            <m:r>
              <w:rPr/>
              <m:t>Σ</m:t>
            </m:r>
          </m:e>
          <m:sup>
            <m:r>
              <w:rPr/>
              <m:t xml:space="preserve">*</m:t>
            </m:r>
          </m:sup>
        </m:sSup>
      </m:oMath>
      <w:r w:rsidDel="00000000" w:rsidR="00000000" w:rsidRPr="00000000">
        <w:rPr>
          <w:rtl w:val="0"/>
        </w:rPr>
        <w:t xml:space="preserve"> распознается(принимается, accepted) автоматом </w:t>
      </w:r>
      <m:oMath>
        <m:r>
          <w:rPr/>
          <m:t xml:space="preserve">A(Q,</m:t>
        </m:r>
        <m:r>
          <w:rPr/>
          <m:t>Σ</m:t>
        </m:r>
        <m:r>
          <w:rPr/>
          <m:t xml:space="preserve">,</m:t>
        </m:r>
        <m:r>
          <w:rPr/>
          <m:t>δ</m:t>
        </m:r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0</m:t>
            </m:r>
          </m:sub>
        </m:sSub>
        <m:r>
          <w:rPr/>
          <m:t xml:space="preserve">,F)</m:t>
        </m:r>
      </m:oMath>
      <w:r w:rsidDel="00000000" w:rsidR="00000000" w:rsidRPr="00000000">
        <w:rPr>
          <w:rtl w:val="0"/>
        </w:rPr>
        <w:t xml:space="preserve">, если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m:t>δ</m:t>
        </m:r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0</m:t>
            </m:r>
          </m:sub>
        </m:sSub>
        <m:r>
          <w:rPr/>
          <m:t xml:space="preserve">,w)</m:t>
        </m:r>
        <m:r>
          <w:rPr/>
          <m:t>∈</m:t>
        </m:r>
        <m:r>
          <w:rPr/>
          <m:t xml:space="preserve">F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Опр.</w:t>
      </w:r>
      <w:r w:rsidDel="00000000" w:rsidR="00000000" w:rsidRPr="00000000">
        <w:rPr>
          <w:rtl w:val="0"/>
        </w:rPr>
        <w:t xml:space="preserve"> Язык, распознаваемый ДКА </w:t>
      </w:r>
      <m:oMath>
        <m:r>
          <w:rPr/>
          <m:t xml:space="preserve">A</m:t>
        </m:r>
      </m:oMath>
      <w:r w:rsidDel="00000000" w:rsidR="00000000" w:rsidRPr="00000000">
        <w:rPr>
          <w:rtl w:val="0"/>
        </w:rPr>
        <w:t xml:space="preserve"> — это множество слов, которые принимает (распознает) автомат </w:t>
      </w:r>
      <m:oMath>
        <m:r>
          <w:rPr/>
          <m:t xml:space="preserve">A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w:rPr/>
          <m:t xml:space="preserve">L(A)</m:t>
        </m:r>
      </m:oMath>
      <w:r w:rsidDel="00000000" w:rsidR="00000000" w:rsidRPr="00000000">
        <w:rPr>
          <w:rtl w:val="0"/>
        </w:rPr>
        <w:t xml:space="preserve"> — язык </w:t>
      </w:r>
      <m:oMath>
        <m:r>
          <w:rPr/>
          <m:t xml:space="preserve">L</m:t>
        </m:r>
      </m:oMath>
      <w:r w:rsidDel="00000000" w:rsidR="00000000" w:rsidRPr="00000000">
        <w:rPr>
          <w:rtl w:val="0"/>
        </w:rPr>
        <w:t xml:space="preserve"> распознаётся машиной </w:t>
      </w:r>
      <m:oMath>
        <m:r>
          <w:rPr/>
          <m:t xml:space="preserve">A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w:rPr/>
          <m:t xml:space="preserve">L(A)={w</m:t>
        </m:r>
        <m:r>
          <w:rPr/>
          <m:t>∈</m:t>
        </m:r>
        <m:sSup>
          <m:sSupPr>
            <m:ctrlPr>
              <w:rPr/>
            </m:ctrlPr>
          </m:sSupPr>
          <m:e>
            <m:r>
              <w:rPr/>
              <m:t>Σ</m:t>
            </m:r>
          </m:e>
          <m:sup>
            <m:r>
              <w:rPr/>
              <m:t xml:space="preserve">*</m:t>
            </m:r>
          </m:sup>
        </m:sSup>
        <m:r>
          <w:rPr/>
          <m:t xml:space="preserve"> | </m:t>
        </m:r>
        <m:r>
          <w:rPr/>
          <m:t>δ</m:t>
        </m:r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0</m:t>
            </m:r>
          </m:sub>
        </m:sSub>
        <m:r>
          <w:rPr/>
          <m:t xml:space="preserve">,w)</m:t>
        </m:r>
        <m:r>
          <w:rPr/>
          <m:t>∈</m:t>
        </m:r>
        <m:r>
          <w:rPr/>
          <m:t xml:space="preserve">F}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Пример: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248150" cy="2143125"/>
            <wp:effectExtent b="0" l="0" r="0" t="0"/>
            <wp:docPr id="49" name="image106.png"/>
            <a:graphic>
              <a:graphicData uri="http://schemas.openxmlformats.org/drawingml/2006/picture">
                <pic:pic>
                  <pic:nvPicPr>
                    <pic:cNvPr id="0" name="image10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(0 - начальное  и конечное состояние)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w:rPr/>
          <m:t xml:space="preserve">L(A)={0,</m:t>
        </m:r>
        <m:sSup>
          <m:sSupPr>
            <m:ctrlPr>
              <w:rPr/>
            </m:ctrlPr>
          </m:sSupPr>
          <m:e>
            <m:r>
              <w:rPr/>
              <m:t xml:space="preserve">0</m:t>
            </m:r>
          </m:e>
          <m:sup>
            <m:r>
              <w:rPr/>
              <m:t xml:space="preserve">k</m:t>
            </m:r>
          </m:sup>
        </m:sSup>
        <m:r>
          <w:rPr/>
          <m:t xml:space="preserve">,</m:t>
        </m:r>
        <m:sSup>
          <m:sSupPr>
            <m:ctrlPr>
              <w:rPr/>
            </m:ctrlPr>
          </m:sSupPr>
          <m:e>
            <m:r>
              <w:rPr/>
              <m:t xml:space="preserve">0</m:t>
            </m:r>
          </m:e>
          <m:sup>
            <m:r>
              <w:rPr/>
              <m:t xml:space="preserve">k</m:t>
            </m:r>
          </m:sup>
        </m:sSup>
        <m:r>
          <w:rPr/>
          <m:t xml:space="preserve">11</m:t>
        </m:r>
        <m:sSup>
          <m:sSupPr>
            <m:ctrlPr>
              <w:rPr/>
            </m:ctrlPr>
          </m:sSupPr>
          <m:e>
            <m:r>
              <w:rPr/>
              <m:t xml:space="preserve">0</m:t>
            </m:r>
          </m:e>
          <m:sup>
            <m:r>
              <w:rPr/>
              <m:t xml:space="preserve">l</m:t>
            </m:r>
          </m:sup>
        </m:sSup>
        <m:r>
          <w:rPr/>
          <m:t xml:space="preserve">,</m:t>
        </m:r>
        <m:r>
          <w:rPr/>
          <m:t>…</m:t>
        </m:r>
        <m:r>
          <w:rPr/>
          <m:t xml:space="preserve">}</m:t>
        </m:r>
      </m:oMath>
      <w:r w:rsidDel="00000000" w:rsidR="00000000" w:rsidRPr="00000000">
        <w:rPr>
          <w:rtl w:val="0"/>
        </w:rPr>
        <w:t xml:space="preserve"> — это язык слов над </w:t>
      </w:r>
      <m:oMath>
        <m:r>
          <w:rPr/>
          <m:t xml:space="preserve">{0,1}</m:t>
        </m:r>
      </m:oMath>
      <w:r w:rsidDel="00000000" w:rsidR="00000000" w:rsidRPr="00000000">
        <w:rPr>
          <w:rtl w:val="0"/>
        </w:rPr>
        <w:t xml:space="preserve">, который представляет собой числа в двоичной записи: </w:t>
      </w:r>
      <m:oMath>
        <m:r>
          <w:rPr/>
          <m:t xml:space="preserve">3(+</m:t>
        </m:r>
        <m:r>
          <w:rPr/>
          <m:t>ε</m:t>
        </m:r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w:rPr/>
          <m:t xml:space="preserve"> </m:t>
        </m:r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0</m:t>
            </m:r>
          </m:sub>
        </m:sSub>
        <m:r>
          <w:rPr/>
          <m:t xml:space="preserve"> = {w</m:t>
        </m:r>
        <m:r>
          <w:rPr/>
          <m:t>∈</m:t>
        </m:r>
        <m:sSup>
          <m:sSupPr>
            <m:ctrlPr>
              <w:rPr/>
            </m:ctrlPr>
          </m:sSupPr>
          <m:e>
            <m:r>
              <w:rPr/>
              <m:t xml:space="preserve">∑</m:t>
            </m:r>
          </m:e>
          <m:sup>
            <m:r>
              <w:rPr/>
              <m:t xml:space="preserve">*</m:t>
            </m:r>
          </m:sup>
        </m:sSup>
        <m:r>
          <w:rPr/>
          <m:t xml:space="preserve">| </m:t>
        </m:r>
        <m:r>
          <w:rPr/>
          <m:t>δ</m:t>
        </m:r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0</m:t>
            </m:r>
          </m:sub>
        </m:sSub>
        <m:r>
          <w:rPr/>
          <m:t xml:space="preserve">, w)=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0</m:t>
            </m:r>
          </m:sub>
        </m:sSub>
        <m:r>
          <w:rPr/>
          <m:t xml:space="preserve">}</m:t>
        </m:r>
      </m:oMath>
      <w:r w:rsidDel="00000000" w:rsidR="00000000" w:rsidRPr="00000000">
        <w:rPr>
          <w:rtl w:val="0"/>
        </w:rPr>
        <w:t xml:space="preserve"> дают в остатке при делении на три 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w:rPr/>
          <m:t xml:space="preserve"> </m:t>
        </m:r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1</m:t>
            </m:r>
          </m:sub>
        </m:sSub>
        <m:r>
          <w:rPr/>
          <m:t xml:space="preserve"> = {w</m:t>
        </m:r>
        <m:r>
          <w:rPr/>
          <m:t>∈</m:t>
        </m:r>
        <m:sSup>
          <m:sSupPr>
            <m:ctrlPr>
              <w:rPr/>
            </m:ctrlPr>
          </m:sSupPr>
          <m:e>
            <m:r>
              <w:rPr/>
              <m:t xml:space="preserve">∑</m:t>
            </m:r>
          </m:e>
          <m:sup>
            <m:r>
              <w:rPr/>
              <m:t xml:space="preserve">*</m:t>
            </m:r>
          </m:sup>
        </m:sSup>
        <m:r>
          <w:rPr/>
          <m:t xml:space="preserve">| </m:t>
        </m:r>
        <m:r>
          <w:rPr/>
          <m:t>δ</m:t>
        </m:r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0</m:t>
            </m:r>
          </m:sub>
        </m:sSub>
        <m:r>
          <w:rPr/>
          <m:t xml:space="preserve">, w)=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1</m:t>
            </m:r>
          </m:sub>
        </m:sSub>
        <m:r>
          <w:rPr/>
          <m:t xml:space="preserve">}</m:t>
        </m:r>
      </m:oMath>
      <w:r w:rsidDel="00000000" w:rsidR="00000000" w:rsidRPr="00000000">
        <w:rPr>
          <w:rtl w:val="0"/>
        </w:rPr>
        <w:t xml:space="preserve"> дают в остатке при делении на три 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w:rPr/>
          <m:t xml:space="preserve"> </m:t>
        </m:r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2</m:t>
            </m:r>
          </m:sub>
        </m:sSub>
        <m:r>
          <w:rPr/>
          <m:t xml:space="preserve"> = {w</m:t>
        </m:r>
        <m:r>
          <w:rPr/>
          <m:t>∈</m:t>
        </m:r>
        <m:sSup>
          <m:sSupPr>
            <m:ctrlPr>
              <w:rPr/>
            </m:ctrlPr>
          </m:sSupPr>
          <m:e>
            <m:r>
              <w:rPr/>
              <m:t xml:space="preserve">∑</m:t>
            </m:r>
          </m:e>
          <m:sup>
            <m:r>
              <w:rPr/>
              <m:t xml:space="preserve">*</m:t>
            </m:r>
          </m:sup>
        </m:sSup>
        <m:r>
          <w:rPr/>
          <m:t xml:space="preserve">| </m:t>
        </m:r>
        <m:r>
          <w:rPr/>
          <m:t>δ</m:t>
        </m:r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0</m:t>
            </m:r>
          </m:sub>
        </m:sSub>
        <m:r>
          <w:rPr/>
          <m:t xml:space="preserve">, w)=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2</m:t>
            </m:r>
          </m:sub>
        </m:sSub>
        <m:r>
          <w:rPr/>
          <m:t xml:space="preserve">}</m:t>
        </m:r>
      </m:oMath>
      <w:r w:rsidDel="00000000" w:rsidR="00000000" w:rsidRPr="00000000">
        <w:rPr>
          <w:rtl w:val="0"/>
        </w:rPr>
        <w:t xml:space="preserve"> дают в остатке при делении на три 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Доказательство </w:t>
      </w:r>
      <w:r w:rsidDel="00000000" w:rsidR="00000000" w:rsidRPr="00000000">
        <w:rPr>
          <w:rtl w:val="0"/>
        </w:rPr>
        <w:t xml:space="preserve">(индукция по длине слова)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Б.И. </w:t>
      </w:r>
      <m:oMath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w</m:t>
            </m:r>
          </m:e>
        </m:d>
        <m:r>
          <w:rPr/>
          <m:t xml:space="preserve">=1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w:rPr/>
          <m:t xml:space="preserve">w=0 </m:t>
        </m:r>
        <m:r>
          <w:rPr/>
          <m:t>δ</m:t>
        </m:r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0</m:t>
            </m:r>
          </m:sub>
        </m:sSub>
        <m:r>
          <w:rPr/>
          <m:t xml:space="preserve">,0)=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0</m:t>
            </m:r>
          </m:sub>
        </m:sSub>
        <m:r>
          <w:rPr/>
          <m:t>⇒</m:t>
        </m:r>
        <m:r>
          <w:rPr/>
          <m:t xml:space="preserve">w</m:t>
        </m:r>
        <m:r>
          <w:rPr/>
          <m:t>∈</m:t>
        </m:r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w:rPr/>
          <m:t xml:space="preserve">w=1 </m:t>
        </m:r>
        <m:r>
          <w:rPr/>
          <m:t>δ</m:t>
        </m:r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0</m:t>
            </m:r>
          </m:sub>
        </m:sSub>
        <m:r>
          <w:rPr/>
          <m:t xml:space="preserve">,1)=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1</m:t>
            </m:r>
          </m:sub>
        </m:sSub>
        <m:r>
          <w:rPr/>
          <m:t>⇒</m:t>
        </m:r>
        <m:r>
          <w:rPr/>
          <m:t xml:space="preserve">1</m:t>
        </m:r>
        <m:sSub>
          <m:sSubPr>
            <m:ctrlPr>
              <w:rPr/>
            </m:ctrlPr>
          </m:sSubPr>
          <m:e>
            <m:r>
              <w:rPr/>
              <m:t>≡</m:t>
            </m:r>
          </m:e>
          <m:sub>
            <m:r>
              <w:rPr/>
              <m:t xml:space="preserve">3</m:t>
            </m:r>
          </m:sub>
        </m:sSub>
        <m:r>
          <w:rPr/>
          <m:t xml:space="preserve">1 </m:t>
        </m:r>
        <m:r>
          <w:rPr/>
          <m:t>⇒</m:t>
        </m:r>
        <m:r>
          <w:rPr/>
          <m:t xml:space="preserve">w</m:t>
        </m:r>
        <m:r>
          <w:rPr/>
          <m:t>∈</m:t>
        </m:r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Ш.И. </w:t>
      </w:r>
      <m:oMath>
        <m:r>
          <w:rPr/>
          <m:t xml:space="preserve">w</m:t>
        </m:r>
        <m:r>
          <w:rPr/>
          <m:t>∈</m:t>
        </m:r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2</m:t>
            </m:r>
          </m:sub>
        </m:sSub>
        <m:r>
          <w:rPr/>
          <m:t xml:space="preserve"> </m:t>
        </m:r>
        <m:r>
          <w:rPr/>
          <m:t>⇔</m:t>
        </m:r>
        <m:r>
          <w:rPr/>
          <m:t>δ</m:t>
        </m:r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0</m:t>
            </m:r>
          </m:sub>
        </m:sSub>
        <m:r>
          <w:rPr/>
          <m:t xml:space="preserve">, w)=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Сл. 1</w:t>
      </w:r>
      <m:oMath>
        <m:r>
          <w:rPr/>
          <m:t xml:space="preserve">a=0 </m:t>
        </m:r>
        <m:r>
          <w:rPr/>
          <m:t>δ</m:t>
        </m:r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0</m:t>
            </m:r>
          </m:sub>
        </m:sSub>
        <m:r>
          <w:rPr/>
          <m:t xml:space="preserve">, wa) = </m:t>
        </m:r>
        <m:r>
          <w:rPr/>
          <m:t>δ</m:t>
        </m:r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2</m:t>
            </m:r>
          </m:sub>
        </m:sSub>
        <m:r>
          <w:rPr/>
          <m:t xml:space="preserve">, a) = 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w:rPr/>
          <m:t xml:space="preserve">w</m:t>
        </m:r>
        <m:sSub>
          <m:sSubPr>
            <m:ctrlPr>
              <w:rPr/>
            </m:ctrlPr>
          </m:sSubPr>
          <m:e>
            <m:r>
              <w:rPr/>
              <m:t>≡</m:t>
            </m:r>
          </m:e>
          <m:sub>
            <m:r>
              <w:rPr/>
              <m:t xml:space="preserve">3</m:t>
            </m:r>
          </m:sub>
        </m:sSub>
        <m:r>
          <w:rPr/>
          <m:t xml:space="preserve">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w:rPr/>
          <m:t xml:space="preserve">w0</m:t>
        </m:r>
        <m:sSub>
          <m:sSubPr>
            <m:ctrlPr>
              <w:rPr/>
            </m:ctrlPr>
          </m:sSubPr>
          <m:e>
            <m:r>
              <w:rPr/>
              <m:t>≡</m:t>
            </m:r>
          </m:e>
          <m:sub>
            <m:r>
              <w:rPr/>
              <m:t xml:space="preserve">3</m:t>
            </m:r>
          </m:sub>
        </m:sSub>
        <m:r>
          <w:rPr/>
          <m:t xml:space="preserve">1</m:t>
        </m:r>
        <m:r>
          <w:rPr/>
          <m:t>⇒</m:t>
        </m:r>
        <m:r>
          <w:rPr/>
          <m:t xml:space="preserve">w0</m:t>
        </m:r>
        <m:r>
          <w:rPr/>
          <m:t>∈</m:t>
        </m:r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commentRangeStart w:id="2"/>
      <m:oMath>
        <m:r>
          <w:rPr/>
          <m:t xml:space="preserve">a=1   </m:t>
        </m:r>
        <m:r>
          <w:rPr/>
          <m:t>δ</m:t>
        </m:r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0</m:t>
            </m:r>
          </m:sub>
        </m:sSub>
        <m:r>
          <w:rPr/>
          <m:t xml:space="preserve">, a)=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2</m:t>
            </m:r>
          </m:sub>
        </m:sSub>
      </m:oMath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w:rPr/>
          <m:t xml:space="preserve">w</m:t>
        </m:r>
        <m:sSub>
          <m:sSubPr>
            <m:ctrlPr>
              <w:rPr/>
            </m:ctrlPr>
          </m:sSubPr>
          <m:e>
            <m:r>
              <w:rPr/>
              <m:t>≡</m:t>
            </m:r>
          </m:e>
          <m:sub>
            <m:r>
              <w:rPr/>
              <m:t xml:space="preserve">3</m:t>
            </m:r>
          </m:sub>
        </m:sSub>
        <m:r>
          <w:rPr/>
          <m:t xml:space="preserve">2 </m:t>
        </m:r>
        <m:r>
          <w:rPr/>
          <m:t>⇒</m:t>
        </m:r>
        <m:r>
          <w:rPr/>
          <m:t xml:space="preserve">w1</m:t>
        </m:r>
        <m:sSub>
          <m:sSubPr>
            <m:ctrlPr>
              <w:rPr/>
            </m:ctrlPr>
          </m:sSubPr>
          <m:e>
            <m:r>
              <w:rPr/>
              <m:t>≡</m:t>
            </m:r>
          </m:e>
          <m:sub>
            <m:r>
              <w:rPr/>
              <m:t xml:space="preserve">3</m:t>
            </m:r>
          </m:sub>
        </m:sSub>
        <m:r>
          <w:rPr/>
          <m:t xml:space="preserve">2</m:t>
        </m:r>
        <m:r>
          <w:rPr/>
          <m:t>⇒</m:t>
        </m:r>
        <m:r>
          <w:rPr/>
          <m:t xml:space="preserve">w1</m:t>
        </m:r>
        <m:r>
          <w:rPr/>
          <m:t>∈</m:t>
        </m:r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Пример 2.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 - язык десятичных чисел без знака xxx.yyy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981450" cy="2676525"/>
            <wp:effectExtent b="0" l="0" r="0" t="0"/>
            <wp:docPr id="22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67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Опр.</w:t>
      </w:r>
      <w:r w:rsidDel="00000000" w:rsidR="00000000" w:rsidRPr="00000000">
        <w:rPr>
          <w:rtl w:val="0"/>
        </w:rPr>
        <w:t xml:space="preserve"> Состояние смерти - такое, что по любой букве оно переходит в себя же.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Договоримся не обозначать его на иллюстрациях-графов, будем считать, что если для некоторой пары вершины и буквы соответствующий переход не изображен, то этот переход ведет на смерть.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Опр. </w:t>
      </w:r>
      <w:r w:rsidDel="00000000" w:rsidR="00000000" w:rsidRPr="00000000">
        <w:rPr>
          <w:rtl w:val="0"/>
        </w:rPr>
        <w:t xml:space="preserve">Язык </w:t>
      </w:r>
      <m:oMath>
        <m:r>
          <w:rPr/>
          <m:t xml:space="preserve">L</m:t>
        </m:r>
      </m:oMath>
      <w:r w:rsidDel="00000000" w:rsidR="00000000" w:rsidRPr="00000000">
        <w:rPr>
          <w:rtl w:val="0"/>
        </w:rPr>
        <w:t xml:space="preserve"> называется рациональным если существует ДКА, распознающий этот язык, т.е. </w:t>
      </w:r>
      <m:oMath>
        <m:r>
          <m:t>∃</m:t>
        </m:r>
        <m:r>
          <w:rPr/>
          <m:t xml:space="preserve">A-ДКА, L=L(A)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Обозначается </w:t>
      </w:r>
      <m:oMath>
        <m:r>
          <w:rPr/>
          <m:t xml:space="preserve">Rat</m:t>
        </m:r>
        <m:sSup>
          <m:sSupPr>
            <m:ctrlPr>
              <w:rPr/>
            </m:ctrlPr>
          </m:sSupPr>
          <m:e>
            <m:r>
              <w:rPr/>
              <m:t xml:space="preserve"> </m:t>
            </m:r>
            <m:r>
              <w:rPr/>
              <m:t>Σ</m:t>
            </m:r>
          </m:e>
          <m:sup>
            <m:r>
              <w:rPr/>
              <m:t xml:space="preserve">*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Связь рациональных языков и операций над языками: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Пусть языки </w:t>
      </w:r>
      <m:oMath>
        <m:r>
          <w:rPr/>
          <m:t xml:space="preserve">L,</m:t>
        </m:r>
        <m:sSub>
          <m:sSubPr>
            <m:ctrlPr>
              <w:rPr/>
            </m:ctrlPr>
          </m:sSubPr>
          <m:e>
            <m:r>
              <w:rPr/>
              <m:t xml:space="preserve"> L</m:t>
            </m:r>
          </m:e>
          <m:sub>
            <m:r>
              <w:rPr/>
              <m:t xml:space="preserve">1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2</m:t>
            </m:r>
          </m:sub>
        </m:sSub>
        <m:r>
          <w:rPr/>
          <m:t>∈</m:t>
        </m:r>
        <m:r>
          <w:rPr/>
          <m:t xml:space="preserve">Rat </m:t>
        </m:r>
        <m:sSup>
          <m:sSupPr>
            <m:ctrlPr>
              <w:rPr/>
            </m:ctrlPr>
          </m:sSupPr>
          <m:e>
            <m:r>
              <w:rPr/>
              <m:t xml:space="preserve">∑</m:t>
            </m:r>
          </m:e>
          <m:sup>
            <m:r>
              <w:rPr/>
              <m:t xml:space="preserve">*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Тогда: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m:oMath>
        <m:bar>
          <m:barPr>
            <m:pos/>
            <m:ctrlPr>
              <w:rPr/>
            </m:ctrlPr>
          </m:barPr>
          <m:e>
            <m:r>
              <w:rPr/>
              <m:t xml:space="preserve">L</m:t>
            </m:r>
          </m:e>
        </m:bar>
        <m:r>
          <w:rPr/>
          <m:t>∈</m:t>
        </m:r>
        <m:r>
          <w:rPr/>
          <m:t xml:space="preserve">Rat </m:t>
        </m:r>
        <m:sSup>
          <m:sSupPr>
            <m:ctrlPr>
              <w:rPr/>
            </m:ctrlPr>
          </m:sSupPr>
          <m:e>
            <m:r>
              <w:rPr/>
              <m:t>Σ</m:t>
            </m:r>
          </m:e>
          <m:sup>
            <m:r>
              <w:rPr/>
              <m:t xml:space="preserve">*</m:t>
            </m:r>
          </m:sup>
        </m:sSup>
      </m:oMath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Доказательство:</w:t>
      </w:r>
      <w:r w:rsidDel="00000000" w:rsidR="00000000" w:rsidRPr="00000000">
        <w:rPr>
          <w:rtl w:val="0"/>
        </w:rPr>
        <w:br w:type="textWrapping"/>
        <w:t xml:space="preserve">Так как </w:t>
      </w:r>
      <m:oMath>
        <m:r>
          <w:rPr/>
          <m:t xml:space="preserve">L</m:t>
        </m:r>
      </m:oMath>
      <w:r w:rsidDel="00000000" w:rsidR="00000000" w:rsidRPr="00000000">
        <w:rPr>
          <w:rtl w:val="0"/>
        </w:rPr>
        <w:t xml:space="preserve"> - рациональный, то </w:t>
      </w:r>
      <m:oMath>
        <m:r>
          <m:t>∃</m:t>
        </m:r>
        <m:r>
          <w:rPr/>
          <m:t xml:space="preserve">A:L=L(A), A=(Q,</m:t>
        </m:r>
        <m:r>
          <w:rPr/>
          <m:t>Σ</m:t>
        </m:r>
        <m:r>
          <w:rPr/>
          <m:t xml:space="preserve">,</m:t>
        </m:r>
        <m:r>
          <w:rPr/>
          <m:t>δ</m:t>
        </m:r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0</m:t>
            </m:r>
          </m:sub>
        </m:sSub>
        <m:r>
          <w:rPr/>
          <m:t xml:space="preserve">,F)</m:t>
        </m:r>
      </m:oMath>
      <w:r w:rsidDel="00000000" w:rsidR="00000000" w:rsidRPr="00000000">
        <w:rPr>
          <w:rtl w:val="0"/>
        </w:rPr>
        <w:br w:type="textWrapping"/>
        <w:t xml:space="preserve">Построим КДА </w:t>
      </w:r>
      <m:oMath>
        <m:r>
          <w:rPr/>
          <m:t xml:space="preserve">B=(Q,</m:t>
        </m:r>
        <m:r>
          <w:rPr/>
          <m:t>Σ</m:t>
        </m:r>
        <m:r>
          <w:rPr/>
          <m:t xml:space="preserve">,</m:t>
        </m:r>
        <m:r>
          <w:rPr/>
          <m:t>δ</m:t>
        </m:r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0</m:t>
            </m:r>
          </m:sub>
        </m:sSub>
        <m:r>
          <w:rPr/>
          <m:t xml:space="preserve">,Q\F)</m:t>
        </m:r>
      </m:oMath>
      <w:r w:rsidDel="00000000" w:rsidR="00000000" w:rsidRPr="00000000">
        <w:rPr>
          <w:rtl w:val="0"/>
        </w:rPr>
        <w:br w:type="textWrapping"/>
        <w:t xml:space="preserve">Очевидно, </w:t>
      </w:r>
      <m:oMath>
        <m:r>
          <w:rPr/>
          <m:t xml:space="preserve">B</m:t>
        </m:r>
      </m:oMath>
      <w:r w:rsidDel="00000000" w:rsidR="00000000" w:rsidRPr="00000000">
        <w:rPr>
          <w:rtl w:val="0"/>
        </w:rPr>
        <w:t xml:space="preserve">распознает </w:t>
      </w:r>
      <m:oMath>
        <m:bar>
          <m:barPr>
            <m:pos/>
            <m:ctrlPr>
              <w:rPr/>
            </m:ctrlPr>
          </m:barPr>
          <m:e>
            <m:r>
              <w:rPr/>
              <m:t xml:space="preserve">L</m:t>
            </m:r>
          </m:e>
        </m:ba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m:oMath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1</m:t>
            </m:r>
          </m:sub>
        </m:sSub>
        <m:r>
          <w:rPr/>
          <m:t>∩</m:t>
        </m:r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2</m:t>
            </m:r>
          </m:sub>
        </m:sSub>
        <m:r>
          <w:rPr/>
          <m:t>∈</m:t>
        </m:r>
        <m:r>
          <w:rPr/>
          <m:t xml:space="preserve">Rat </m:t>
        </m:r>
        <m:sSup>
          <m:sSupPr>
            <m:ctrlPr>
              <w:rPr/>
            </m:ctrlPr>
          </m:sSupPr>
          <m:e>
            <m:r>
              <w:rPr/>
              <m:t>Σ</m:t>
            </m:r>
          </m:e>
          <m:sup>
            <m:r>
              <w:rPr/>
              <m:t xml:space="preserve">*</m:t>
            </m:r>
          </m:sup>
        </m:sSup>
      </m:oMath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Доказательство:</w:t>
      </w:r>
      <w:r w:rsidDel="00000000" w:rsidR="00000000" w:rsidRPr="00000000">
        <w:rPr>
          <w:rtl w:val="0"/>
        </w:rPr>
        <w:br w:type="textWrapping"/>
        <w:t xml:space="preserve">Пусть </w:t>
      </w: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1,2</m:t>
            </m:r>
          </m:sub>
        </m:sSub>
        <m:r>
          <w:rPr/>
          <m:t xml:space="preserve">=(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1,2</m:t>
            </m:r>
          </m:sub>
        </m:sSub>
        <m:r>
          <w:rPr/>
          <m:t xml:space="preserve">,</m:t>
        </m:r>
        <m:r>
          <w:rPr/>
          <m:t>Σ</m:t>
        </m:r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>δ</m:t>
            </m:r>
          </m:e>
          <m:sub>
            <m:r>
              <w:rPr/>
              <m:t xml:space="preserve">1,2</m:t>
            </m:r>
          </m:sub>
        </m:sSub>
        <m:r>
          <w:rPr/>
          <m:t xml:space="preserve">,</m:t>
        </m:r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q</m:t>
                </m:r>
              </m:e>
              <m:sub>
                <m:r>
                  <w:rPr/>
                  <m:t xml:space="preserve">0</m:t>
                </m:r>
              </m:sub>
            </m:sSub>
          </m:e>
          <m:sup>
            <m:r>
              <w:rPr/>
              <m:t xml:space="preserve">1,2</m:t>
            </m:r>
          </m:sup>
        </m:sSup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1,2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 распознают </w:t>
      </w:r>
      <m:oMath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1,2</m:t>
            </m:r>
          </m:sub>
        </m:sSub>
      </m:oMath>
      <w:r w:rsidDel="00000000" w:rsidR="00000000" w:rsidRPr="00000000">
        <w:rPr>
          <w:rtl w:val="0"/>
        </w:rPr>
        <w:t xml:space="preserve">, т.е.:</w:t>
        <w:br w:type="textWrapping"/>
      </w:r>
      <m:oMath>
        <m:r>
          <w:rPr/>
          <m:t xml:space="preserve">L(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1</m:t>
            </m:r>
          </m:sub>
        </m:sSub>
        <m:r>
          <w:rPr/>
          <m:t xml:space="preserve">)=</m:t>
        </m:r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br w:type="textWrapping"/>
      </w:r>
      <m:oMath>
        <m:r>
          <w:rPr/>
          <m:t xml:space="preserve">L(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2</m:t>
            </m:r>
          </m:sub>
        </m:sSub>
        <m:r>
          <w:rPr/>
          <m:t xml:space="preserve">)=</m:t>
        </m:r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br w:type="textWrapping"/>
        <w:t xml:space="preserve">Построим автомат </w:t>
      </w:r>
      <m:oMath>
        <m:r>
          <w:rPr/>
          <m:t xml:space="preserve">B</m:t>
        </m:r>
      </m:oMath>
      <w:r w:rsidDel="00000000" w:rsidR="00000000" w:rsidRPr="00000000">
        <w:rPr>
          <w:rtl w:val="0"/>
        </w:rPr>
        <w:t xml:space="preserve"> как декартово произведение </w:t>
      </w: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1</m:t>
            </m:r>
          </m:sub>
        </m:sSub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:</w:t>
        <w:br w:type="textWrapping"/>
      </w:r>
      <m:oMath>
        <m:r>
          <w:rPr/>
          <m:t xml:space="preserve">B=(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1</m:t>
            </m:r>
          </m:sub>
        </m:sSub>
        <m:r>
          <w:rPr/>
          <m:t>×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2</m:t>
            </m:r>
          </m:sub>
        </m:sSub>
        <m:r>
          <w:rPr/>
          <m:t xml:space="preserve">,</m:t>
        </m:r>
        <m:r>
          <w:rPr/>
          <m:t>Σ</m:t>
        </m:r>
        <m:r>
          <w:rPr/>
          <m:t xml:space="preserve">,</m:t>
        </m:r>
        <m:r>
          <w:rPr/>
          <m:t>δ</m:t>
        </m:r>
        <m:r>
          <w:rPr/>
          <m:t xml:space="preserve">,(</m:t>
        </m:r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q</m:t>
                </m:r>
              </m:e>
              <m:sub>
                <m:r>
                  <w:rPr/>
                  <m:t xml:space="preserve">0</m:t>
                </m:r>
              </m:sub>
            </m:sSub>
          </m:e>
          <m:sup>
            <m:r>
              <w:rPr/>
              <m:t xml:space="preserve">1</m:t>
            </m:r>
          </m:sup>
        </m:sSup>
        <m:r>
          <w:rPr/>
          <m:t xml:space="preserve">,</m:t>
        </m:r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q</m:t>
                </m:r>
              </m:e>
              <m:sub>
                <m:r>
                  <w:rPr/>
                  <m:t xml:space="preserve">0</m:t>
                </m:r>
              </m:sub>
            </m:sSub>
          </m:e>
          <m:sup>
            <m:r>
              <w:rPr/>
              <m:t xml:space="preserve">2</m:t>
            </m:r>
          </m:sup>
        </m:sSup>
        <m:r>
          <w:rPr/>
          <m:t xml:space="preserve">),</m:t>
        </m:r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1</m:t>
            </m:r>
          </m:sub>
        </m:sSub>
        <m:sSub>
          <m:sSubPr>
            <m:ctrlPr>
              <w:rPr/>
            </m:ctrlPr>
          </m:sSubPr>
          <m:e>
            <m:r>
              <w:rPr/>
              <m:t>×</m:t>
            </m:r>
            <m:r>
              <w:rPr/>
              <m:t xml:space="preserve">F</m:t>
            </m:r>
          </m:e>
          <m:sub>
            <m:r>
              <w:rPr/>
              <m:t xml:space="preserve">2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.</w:t>
        <w:br w:type="textWrapping"/>
      </w:r>
      <m:oMath>
        <m:r>
          <m:t>δ</m:t>
        </m:r>
        <m:r>
          <w:rPr/>
          <m:t xml:space="preserve">((p,q),a)=(</m:t>
        </m:r>
        <m:sSub>
          <m:sSubPr>
            <m:ctrlPr>
              <w:rPr/>
            </m:ctrlPr>
          </m:sSubPr>
          <m:e>
            <m:r>
              <w:rPr/>
              <m:t>δ</m:t>
            </m:r>
          </m:e>
          <m:sub>
            <m:r>
              <w:rPr/>
              <m:t xml:space="preserve">1</m:t>
            </m:r>
          </m:sub>
        </m:sSub>
        <m:r>
          <w:rPr/>
          <m:t xml:space="preserve">(p,a),</m:t>
        </m:r>
        <m:sSub>
          <m:sSubPr>
            <m:ctrlPr>
              <w:rPr/>
            </m:ctrlPr>
          </m:sSubPr>
          <m:e>
            <m:r>
              <w:rPr/>
              <m:t>δ</m:t>
            </m:r>
          </m:e>
          <m:sub>
            <m:r>
              <w:rPr/>
              <m:t xml:space="preserve">2</m:t>
            </m:r>
          </m:sub>
        </m:sSub>
        <m:r>
          <w:rPr/>
          <m:t xml:space="preserve">(q,a))</m:t>
        </m:r>
      </m:oMath>
      <w:r w:rsidDel="00000000" w:rsidR="00000000" w:rsidRPr="00000000">
        <w:rPr>
          <w:rtl w:val="0"/>
        </w:rPr>
        <w:br w:type="textWrapping"/>
      </w:r>
      <m:oMath>
        <m:r>
          <w:rPr/>
          <m:t xml:space="preserve">p</m:t>
        </m:r>
        <m:r>
          <w:rPr/>
          <m:t>∈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1</m:t>
            </m:r>
          </m:sub>
        </m:sSub>
        <m:r>
          <w:rPr/>
          <m:t xml:space="preserve">, q</m:t>
        </m:r>
        <m:r>
          <w:rPr/>
          <m:t>∈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.</w:t>
        <w:br w:type="textWrapping"/>
        <w:t xml:space="preserve">Нетрудно видеть, что </w:t>
      </w:r>
      <m:oMath>
        <m:r>
          <w:rPr/>
          <m:t xml:space="preserve">B</m:t>
        </m:r>
      </m:oMath>
      <w:r w:rsidDel="00000000" w:rsidR="00000000" w:rsidRPr="00000000">
        <w:rPr>
          <w:rtl w:val="0"/>
        </w:rPr>
        <w:t xml:space="preserve"> распознает </w:t>
      </w:r>
      <m:oMath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1</m:t>
            </m:r>
          </m:sub>
        </m:sSub>
        <m:r>
          <w:rPr/>
          <m:t>∩</m:t>
        </m:r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 - язык слов над </w:t>
      </w:r>
      <m:oMath>
        <m:r>
          <w:rPr/>
          <m:t xml:space="preserve">{a, b</m:t>
        </m:r>
        <m:sSup>
          <m:sSupPr>
            <m:ctrlPr>
              <w:rPr/>
            </m:ctrlPr>
          </m:sSupPr>
          <m:e>
            <m:r>
              <w:rPr/>
              <m:t xml:space="preserve">}</m:t>
            </m:r>
          </m:e>
          <m:sup>
            <m:r>
              <w:rPr/>
              <m:t xml:space="preserve">*</m:t>
            </m:r>
          </m:sup>
        </m:sSup>
      </m:oMath>
      <w:r w:rsidDel="00000000" w:rsidR="00000000" w:rsidRPr="00000000">
        <w:rPr>
          <w:rtl w:val="0"/>
        </w:rPr>
        <w:t xml:space="preserve">, в кот. нет </w:t>
      </w:r>
      <m:oMath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2</m:t>
            </m:r>
          </m:sup>
        </m:sSup>
        <m:r>
          <w:rPr/>
          <m:t xml:space="preserve">, </m:t>
        </m:r>
        <m:sSup>
          <m:sSupPr>
            <m:ctrlPr>
              <w:rPr/>
            </m:ctrlPr>
          </m:sSupPr>
          <m:e>
            <m:r>
              <w:rPr/>
              <m:t xml:space="preserve">b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= нет </w:t>
      </w:r>
      <m:oMath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  <w:t xml:space="preserve">, </w:t>
      </w:r>
      <m:oMath>
        <m:bar>
          <m:barPr>
            <m:pos/>
          </m:bar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L</m:t>
                </m:r>
              </m:e>
              <m:sub>
                <m:r>
                  <w:rPr/>
                  <m:t xml:space="preserve">1</m:t>
                </m:r>
              </m:sub>
            </m:sSub>
          </m:e>
        </m:bar>
      </m:oMath>
      <w:r w:rsidDel="00000000" w:rsidR="00000000" w:rsidRPr="00000000">
        <w:rPr>
          <w:rtl w:val="0"/>
        </w:rPr>
        <w:t xml:space="preserve"> = есть </w:t>
      </w:r>
      <m:oMath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667125" cy="2085975"/>
            <wp:effectExtent b="0" l="0" r="0" t="0"/>
            <wp:docPr id="37" name="image88.png"/>
            <a:graphic>
              <a:graphicData uri="http://schemas.openxmlformats.org/drawingml/2006/picture">
                <pic:pic>
                  <pic:nvPicPr>
                    <pic:cNvPr id="0" name="image8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08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352800" cy="1581150"/>
            <wp:effectExtent b="0" l="0" r="0" t="0"/>
            <wp:docPr id="47" name="image103.png"/>
            <a:graphic>
              <a:graphicData uri="http://schemas.openxmlformats.org/drawingml/2006/picture">
                <pic:pic>
                  <pic:nvPicPr>
                    <pic:cNvPr id="0" name="image10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428875" cy="2895600"/>
            <wp:effectExtent b="0" l="0" r="0" t="0"/>
            <wp:docPr id="42" name="image96.png"/>
            <a:graphic>
              <a:graphicData uri="http://schemas.openxmlformats.org/drawingml/2006/picture">
                <pic:pic>
                  <pic:nvPicPr>
                    <pic:cNvPr id="0" name="image9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2852738</wp:posOffset>
            </wp:positionH>
            <wp:positionV relativeFrom="paragraph">
              <wp:posOffset>0</wp:posOffset>
            </wp:positionV>
            <wp:extent cx="3862388" cy="2910651"/>
            <wp:effectExtent b="0" l="0" r="0" t="0"/>
            <wp:wrapSquare wrapText="bothSides" distB="114300" distT="114300" distL="114300" distR="114300"/>
            <wp:docPr id="14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2388" cy="291065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m:oMath>
        <m:r>
          <m:t>ε</m:t>
        </m:r>
        <m:r>
          <w:rPr>
            <w:sz w:val="28"/>
            <w:szCs w:val="28"/>
          </w:rPr>
          <m:t xml:space="preserve">-НКА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Суть: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Могут быть несколько входных состояний.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Из одного состояния по одной букве могут вести сразу несколько ребер, включая 0.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А еще ребра могут быть подписаны </w:t>
      </w:r>
      <m:oMath>
        <m:r>
          <m:t>ε</m:t>
        </m:r>
      </m:oMath>
      <w:r w:rsidDel="00000000" w:rsidR="00000000" w:rsidRPr="00000000">
        <w:rPr>
          <w:rtl w:val="0"/>
        </w:rPr>
        <w:t xml:space="preserve">, тогда по ним можно переходить в любой момент.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705225" cy="2171700"/>
            <wp:effectExtent b="0" l="0" r="0" t="0"/>
            <wp:docPr id="10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Опр.</w:t>
      </w:r>
      <w:r w:rsidDel="00000000" w:rsidR="00000000" w:rsidRPr="00000000">
        <w:rPr>
          <w:rtl w:val="0"/>
        </w:rPr>
        <w:t xml:space="preserve"> Слово принимается автоматом, если хотя бы одно из состояний, в которые приводит слово, является конечным.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Опр.</w:t>
      </w:r>
      <w:r w:rsidDel="00000000" w:rsidR="00000000" w:rsidRPr="00000000">
        <w:rPr>
          <w:rtl w:val="0"/>
        </w:rPr>
        <w:t xml:space="preserve">  </w:t>
      </w:r>
      <m:oMath>
        <m:r>
          <m:t>ε</m:t>
        </m:r>
      </m:oMath>
      <w:r w:rsidDel="00000000" w:rsidR="00000000" w:rsidRPr="00000000">
        <w:rPr>
          <w:rtl w:val="0"/>
        </w:rPr>
        <w:t xml:space="preserve">-НКА называется </w:t>
      </w:r>
      <m:oMath>
        <m:r>
          <w:rPr/>
          <m:t xml:space="preserve">A=(Q, </m:t>
        </m:r>
        <m:r>
          <w:rPr/>
          <m:t>Σ</m:t>
        </m:r>
        <m:r>
          <w:rPr/>
          <m:t xml:space="preserve">, E, I, F)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w:rPr/>
          <m:t xml:space="preserve">Q</m:t>
        </m:r>
      </m:oMath>
      <w:r w:rsidDel="00000000" w:rsidR="00000000" w:rsidRPr="00000000">
        <w:rPr>
          <w:rtl w:val="0"/>
        </w:rPr>
        <w:t xml:space="preserve"> -  множество состояний.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m:t>Σ</m:t>
        </m:r>
      </m:oMath>
      <w:r w:rsidDel="00000000" w:rsidR="00000000" w:rsidRPr="00000000">
        <w:rPr>
          <w:rtl w:val="0"/>
        </w:rPr>
        <w:t xml:space="preserve"> - входной алфавит.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w:rPr/>
          <m:t xml:space="preserve">E</m:t>
        </m:r>
      </m:oMath>
      <w:r w:rsidDel="00000000" w:rsidR="00000000" w:rsidRPr="00000000">
        <w:rPr>
          <w:rtl w:val="0"/>
        </w:rPr>
        <w:t xml:space="preserve"> - множество переходов.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w:rPr/>
          <m:t xml:space="preserve">I</m:t>
        </m:r>
      </m:oMath>
      <w:r w:rsidDel="00000000" w:rsidR="00000000" w:rsidRPr="00000000">
        <w:rPr>
          <w:rtl w:val="0"/>
        </w:rPr>
        <w:t xml:space="preserve"> - множество входных состояний, </w:t>
      </w:r>
      <m:oMath>
        <m:r>
          <w:rPr/>
          <m:t xml:space="preserve">I</m:t>
        </m:r>
        <m:r>
          <w:rPr/>
          <m:t>⊂</m:t>
        </m:r>
        <m:r>
          <w:rPr/>
          <m:t xml:space="preserve">Q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w:rPr/>
          <m:t xml:space="preserve">F</m:t>
        </m:r>
      </m:oMath>
      <w:r w:rsidDel="00000000" w:rsidR="00000000" w:rsidRPr="00000000">
        <w:rPr>
          <w:rtl w:val="0"/>
        </w:rPr>
        <w:t xml:space="preserve"> - множество выходных состояний, </w:t>
      </w:r>
      <m:oMath>
        <m:r>
          <w:rPr/>
          <m:t xml:space="preserve">F</m:t>
        </m:r>
        <m:r>
          <w:rPr/>
          <m:t>⊂</m:t>
        </m:r>
        <m:r>
          <w:rPr/>
          <m:t xml:space="preserve">Q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w:rPr/>
          <m:t xml:space="preserve">E</m:t>
        </m:r>
        <m:r>
          <w:rPr/>
          <m:t>⊂</m:t>
        </m:r>
        <m:r>
          <w:rPr/>
          <m:t xml:space="preserve">Q</m:t>
        </m:r>
        <m:r>
          <w:rPr/>
          <m:t>×</m:t>
        </m:r>
        <m:r>
          <w:rPr/>
          <m:t>Σ</m:t>
        </m:r>
        <m:r>
          <w:rPr/>
          <m:t>∪</m:t>
        </m:r>
        <m:r>
          <w:rPr/>
          <m:t xml:space="preserve">{</m:t>
        </m:r>
        <m:r>
          <w:rPr/>
          <m:t>ε</m:t>
        </m:r>
        <m:r>
          <w:rPr/>
          <m:t xml:space="preserve">}</m:t>
        </m:r>
        <m:r>
          <w:rPr/>
          <m:t>×</m:t>
        </m:r>
        <m:r>
          <w:rPr/>
          <m:t xml:space="preserve">Q</m:t>
        </m:r>
      </m:oMath>
      <w:r w:rsidDel="00000000" w:rsidR="00000000" w:rsidRPr="00000000">
        <w:rPr>
          <w:rtl w:val="0"/>
        </w:rPr>
        <w:t xml:space="preserve">  - состояние в которое приходим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Опр. </w:t>
      </w:r>
      <m:oMath>
        <m:r>
          <m:t>ε</m:t>
        </m:r>
      </m:oMath>
      <w:r w:rsidDel="00000000" w:rsidR="00000000" w:rsidRPr="00000000">
        <w:rPr>
          <w:rtl w:val="0"/>
        </w:rPr>
        <w:t xml:space="preserve">- замыкание -  все состояния, в которые мы можем попасть из </w:t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, двигаясь только по </w:t>
      </w:r>
      <m:oMath>
        <m:r>
          <m:t>ε</m:t>
        </m:r>
      </m:oMath>
      <w:r w:rsidDel="00000000" w:rsidR="00000000" w:rsidRPr="00000000">
        <w:rPr>
          <w:rtl w:val="0"/>
        </w:rPr>
        <w:t xml:space="preserve">-ребрам (рисунок).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448175" cy="876300"/>
            <wp:effectExtent b="0" l="0" r="0" t="0"/>
            <wp:docPr id="23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15"/>
                    <a:srcRect b="38888" l="0" r="25160" t="41452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commentRangeStart w:id="3"/>
      <w:commentRangeStart w:id="4"/>
      <m:oMath>
        <m:r>
          <w:rPr/>
          <m:t xml:space="preserve">closur</m:t>
        </m:r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>ε</m:t>
            </m:r>
          </m:sub>
        </m:sSub>
        <m:r>
          <w:rPr/>
          <m:t xml:space="preserve">(S)=S</m:t>
        </m:r>
        <m:r>
          <w:rPr/>
          <m:t>∪</m:t>
        </m:r>
        <m:r>
          <w:rPr/>
          <m:t xml:space="preserve">{q</m:t>
        </m:r>
        <m:r>
          <w:rPr/>
          <m:t>⊂</m:t>
        </m:r>
        <m:r>
          <w:rPr/>
          <m:t xml:space="preserve">Q | </m:t>
        </m:r>
        <m:r>
          <w:rPr/>
          <m:t>∃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1</m:t>
            </m:r>
          </m:sub>
        </m:sSub>
        <m:r>
          <w:rPr/>
          <m:t>…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k</m:t>
            </m:r>
          </m:sub>
        </m:sSub>
        <m:r>
          <w:rPr/>
          <m:t>∈</m:t>
        </m:r>
        <m:r>
          <w:rPr/>
          <m:t xml:space="preserve">Q : </m:t>
        </m:r>
        <m:r>
          <w:rPr/>
          <m:t>∃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0</m:t>
            </m:r>
          </m:sub>
        </m:sSub>
        <m:r>
          <w:rPr/>
          <m:t>∈</m:t>
        </m:r>
        <m:r>
          <w:rPr/>
          <m:t xml:space="preserve">S (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0</m:t>
            </m:r>
          </m:sub>
        </m:sSub>
        <m:r>
          <w:rPr/>
          <m:t xml:space="preserve">, </m:t>
        </m:r>
        <m:r>
          <w:rPr/>
          <m:t>ε</m:t>
        </m:r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1</m:t>
            </m:r>
          </m:sub>
        </m:sSub>
        <m:r>
          <w:rPr/>
          <m:t xml:space="preserve">), (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1</m:t>
            </m:r>
          </m:sub>
        </m:sSub>
        <m:r>
          <w:rPr/>
          <m:t xml:space="preserve">, </m:t>
        </m:r>
        <m:r>
          <w:rPr/>
          <m:t>ε</m:t>
        </m:r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2</m:t>
            </m:r>
          </m:sub>
        </m:sSub>
        <m:r>
          <w:rPr/>
          <m:t xml:space="preserve">) </m:t>
        </m:r>
        <m:r>
          <w:rPr/>
          <m:t>…</m:t>
        </m:r>
        <m:r>
          <w:rPr/>
          <m:t xml:space="preserve"> (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k</m:t>
            </m:r>
          </m:sub>
        </m:sSub>
        <m:r>
          <w:rPr/>
          <m:t xml:space="preserve">, </m:t>
        </m:r>
        <m:r>
          <w:rPr/>
          <m:t>ε</m:t>
        </m:r>
        <m:r>
          <w:rPr/>
          <m:t xml:space="preserve">, q) </m:t>
        </m:r>
        <m:r>
          <w:rPr/>
          <m:t>∈</m:t>
        </m:r>
        <m:r>
          <w:rPr/>
          <m:t xml:space="preserve">E}</m:t>
        </m:r>
      </m:oMath>
      <w:r w:rsidDel="00000000" w:rsidR="00000000" w:rsidRPr="00000000">
        <w:rPr>
          <w:rtl w:val="0"/>
        </w:rPr>
        <w:t xml:space="preserve">-то 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  <w:t xml:space="preserve">что на картинке только словами(как попасть в состояние </w:t>
      </w:r>
      <m:oMath>
        <m:r>
          <w:rPr/>
          <m:t xml:space="preserve">Q</m:t>
        </m:r>
      </m:oMath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Опр. </w:t>
      </w:r>
      <w:r w:rsidDel="00000000" w:rsidR="00000000" w:rsidRPr="00000000">
        <w:rPr>
          <w:rtl w:val="0"/>
        </w:rPr>
        <w:t xml:space="preserve">По индукции, как действует автомат на </w:t>
      </w:r>
      <m:oMath>
        <m:sSup>
          <m:sSupPr>
            <m:ctrlPr>
              <w:rPr/>
            </m:ctrlPr>
          </m:sSupPr>
          <m:e>
            <m:r>
              <m:t>Σ</m:t>
            </m:r>
          </m:e>
          <m:sup>
            <m:r>
              <w:rPr/>
              <m:t xml:space="preserve">*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БИ: </w:t>
      </w:r>
      <m:oMath>
        <m:r>
          <w:rPr/>
          <m:t xml:space="preserve">w=</m:t>
        </m:r>
        <m:r>
          <w:rPr/>
          <m:t>ε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w:rPr/>
          <m:t xml:space="preserve">(p, </m:t>
        </m:r>
        <m:r>
          <w:rPr/>
          <m:t>ε</m:t>
        </m:r>
        <m:r>
          <w:rPr/>
          <m:t xml:space="preserve">, q)</m:t>
        </m:r>
        <m:r>
          <w:rPr/>
          <m:t>∈</m:t>
        </m:r>
        <m:r>
          <w:rPr/>
          <m:t xml:space="preserve">E</m:t>
        </m:r>
        <m:r>
          <w:rPr/>
          <m:t>⇔</m:t>
        </m:r>
        <m:r>
          <w:rPr/>
          <m:t xml:space="preserve">q</m:t>
        </m:r>
        <m:r>
          <w:rPr/>
          <m:t>∈</m:t>
        </m:r>
        <m:r>
          <w:rPr/>
          <m:t xml:space="preserve">closur</m:t>
        </m:r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>ε</m:t>
            </m:r>
          </m:sub>
        </m:sSub>
        <m:r>
          <w:rPr/>
          <m:t xml:space="preserve">({p}).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ШИ: </w:t>
      </w:r>
      <m:oMath>
        <m:r>
          <w:rPr/>
          <m:t xml:space="preserve">w=ua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w:rPr/>
          <m:t xml:space="preserve">(p, ua, q)</m:t>
        </m:r>
        <m:r>
          <w:rPr/>
          <m:t>∈</m:t>
        </m:r>
        <m:r>
          <w:rPr/>
          <m:t xml:space="preserve">E</m:t>
        </m:r>
        <m:r>
          <w:rPr/>
          <m:t>⇔</m:t>
        </m:r>
        <m:r>
          <w:rPr/>
          <m:t xml:space="preserve">  </m:t>
        </m:r>
        <m:r>
          <w:rPr/>
          <m:t>∃</m:t>
        </m:r>
        <m:r>
          <w:rPr/>
          <m:t xml:space="preserve"> r</m:t>
        </m:r>
        <m:r>
          <w:rPr/>
          <m:t>∈</m:t>
        </m:r>
        <m:r>
          <w:rPr/>
          <m:t xml:space="preserve">Q,  </m:t>
        </m:r>
        <m:r>
          <w:rPr/>
          <m:t>∃</m:t>
        </m:r>
        <m:r>
          <w:rPr/>
          <m:t xml:space="preserve"> t </m:t>
        </m:r>
        <m:r>
          <w:rPr/>
          <m:t>∈</m:t>
        </m:r>
        <m:r>
          <w:rPr/>
          <m:t xml:space="preserve">Q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w:rPr/>
          <m:t xml:space="preserve">(p, u, r)</m:t>
        </m:r>
        <m:r>
          <w:rPr/>
          <m:t>∈</m:t>
        </m:r>
        <m:r>
          <w:rPr/>
          <m:t xml:space="preserve">E, (r, a, t)</m:t>
        </m:r>
        <m:r>
          <w:rPr/>
          <m:t>∈</m:t>
        </m:r>
        <m:r>
          <w:rPr/>
          <m:t xml:space="preserve">E</m:t>
        </m:r>
      </m:oMath>
      <w:r w:rsidDel="00000000" w:rsidR="00000000" w:rsidRPr="00000000">
        <w:rPr>
          <w:rtl w:val="0"/>
        </w:rPr>
        <w:t xml:space="preserve"> и </w:t>
      </w:r>
      <m:oMath>
        <m:r>
          <w:rPr/>
          <m:t xml:space="preserve">(t, </m:t>
        </m:r>
        <m:r>
          <w:rPr/>
          <m:t>ε</m:t>
        </m:r>
        <m:r>
          <w:rPr/>
          <m:t xml:space="preserve">, q)</m:t>
        </m:r>
        <m:r>
          <w:rPr/>
          <m:t>∈</m:t>
        </m:r>
        <m:r>
          <w:rPr/>
          <m:t xml:space="preserve">E</m:t>
        </m:r>
      </m:oMath>
      <w:r w:rsidDel="00000000" w:rsidR="00000000" w:rsidRPr="00000000">
        <w:rPr>
          <w:rtl w:val="0"/>
        </w:rPr>
        <w:t xml:space="preserve">. (Здесь мы используем последний шаг, т.к. </w:t>
      </w:r>
      <m:oMath>
        <m:r>
          <w:rPr/>
          <m:t xml:space="preserve">q</m:t>
        </m:r>
      </m:oMath>
      <w:r w:rsidDel="00000000" w:rsidR="00000000" w:rsidRPr="00000000">
        <w:rPr>
          <w:rtl w:val="0"/>
        </w:rPr>
        <w:t xml:space="preserve"> лежит в </w:t>
      </w:r>
      <m:oMath>
        <m:r>
          <m:t>ε</m:t>
        </m:r>
      </m:oMath>
      <w:r w:rsidDel="00000000" w:rsidR="00000000" w:rsidRPr="00000000">
        <w:rPr>
          <w:rtl w:val="0"/>
        </w:rPr>
        <w:t xml:space="preserve"> замыкании </w:t>
      </w:r>
      <m:oMath>
        <m:r>
          <w:rPr/>
          <m:t xml:space="preserve">t</m:t>
        </m:r>
      </m:oMath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Этот автомат нужен, чтобы он принимал или не принимал слова.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1356364" cy="1366838"/>
            <wp:effectExtent b="0" l="0" r="0" t="0"/>
            <wp:docPr descr="Untitled Diagram.png" id="16" name="image54.png"/>
            <a:graphic>
              <a:graphicData uri="http://schemas.openxmlformats.org/drawingml/2006/picture">
                <pic:pic>
                  <pic:nvPicPr>
                    <pic:cNvPr descr="Untitled Diagram.png" id="0" name="image5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6364" cy="1366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Опр.</w:t>
      </w:r>
      <w:r w:rsidDel="00000000" w:rsidR="00000000" w:rsidRPr="00000000">
        <w:rPr>
          <w:rtl w:val="0"/>
        </w:rPr>
        <w:t xml:space="preserve"> </w:t>
      </w:r>
      <m:oMath>
        <m:r>
          <m:t>ε</m:t>
        </m:r>
      </m:oMath>
      <w:r w:rsidDel="00000000" w:rsidR="00000000" w:rsidRPr="00000000">
        <w:rPr>
          <w:rtl w:val="0"/>
        </w:rPr>
        <w:t xml:space="preserve">-НКА </w:t>
      </w:r>
      <m:oMath>
        <m:r>
          <w:rPr/>
          <m:t xml:space="preserve">A=(Q, </m:t>
        </m:r>
        <m:r>
          <w:rPr/>
          <m:t>Σ</m:t>
        </m:r>
        <m:r>
          <w:rPr/>
          <m:t xml:space="preserve">, E, I, F)</m:t>
        </m:r>
      </m:oMath>
      <w:r w:rsidDel="00000000" w:rsidR="00000000" w:rsidRPr="00000000">
        <w:rPr>
          <w:rtl w:val="0"/>
        </w:rPr>
        <w:t xml:space="preserve">принимает слово </w:t>
      </w:r>
      <m:oMath>
        <m:r>
          <w:rPr/>
          <m:t xml:space="preserve">w</m:t>
        </m:r>
        <m:r>
          <w:rPr/>
          <m:t>∈</m:t>
        </m:r>
        <m:sSup>
          <m:sSupPr>
            <m:ctrlPr>
              <w:rPr/>
            </m:ctrlPr>
          </m:sSupPr>
          <m:e>
            <m:r>
              <w:rPr/>
              <m:t xml:space="preserve">Z</m:t>
            </m:r>
          </m:e>
          <m:sup>
            <m:r>
              <w:rPr/>
              <m:t xml:space="preserve">*</m:t>
            </m:r>
          </m:sup>
        </m:sSup>
      </m:oMath>
      <w:r w:rsidDel="00000000" w:rsidR="00000000" w:rsidRPr="00000000">
        <w:rPr>
          <w:rtl w:val="0"/>
        </w:rPr>
        <w:t xml:space="preserve">,￼ если</w:t>
      </w:r>
      <m:oMath>
        <m:r>
          <w:rPr/>
          <m:t xml:space="preserve"> </m:t>
        </m:r>
        <m:r>
          <w:rPr/>
          <m:t>∃</m:t>
        </m:r>
        <m:r>
          <w:rPr/>
          <m:t xml:space="preserve"> p </m:t>
        </m:r>
        <m:r>
          <w:rPr/>
          <m:t>∈</m:t>
        </m:r>
        <m:r>
          <w:rPr/>
          <m:t xml:space="preserve"> I,  </m:t>
        </m:r>
        <m:r>
          <w:rPr/>
          <m:t>∃</m:t>
        </m:r>
        <m:r>
          <w:rPr/>
          <m:t xml:space="preserve"> f </m:t>
        </m:r>
        <m:r>
          <w:rPr/>
          <m:t>∈</m:t>
        </m:r>
        <m:r>
          <w:rPr/>
          <m:t xml:space="preserve">F, (p,w,f) </m:t>
        </m:r>
        <m:r>
          <w:rPr/>
          <m:t>∈</m:t>
        </m:r>
        <m:r>
          <w:rPr/>
          <m:t xml:space="preserve">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w:rPr/>
          <m:t xml:space="preserve">L(A)={w</m:t>
        </m:r>
        <m:r>
          <w:rPr/>
          <m:t>∈</m:t>
        </m:r>
        <m:sSup>
          <m:sSupPr>
            <m:ctrlPr>
              <w:rPr/>
            </m:ctrlPr>
          </m:sSupPr>
          <m:e>
            <m:r>
              <w:rPr/>
              <m:t>Σ</m:t>
            </m:r>
          </m:e>
          <m:sup>
            <m:r>
              <w:rPr/>
              <m:t xml:space="preserve">*</m:t>
            </m:r>
          </m:sup>
        </m:sSup>
        <m:r>
          <w:rPr/>
          <m:t xml:space="preserve"> | </m:t>
        </m:r>
        <m:r>
          <w:rPr/>
          <m:t>∃</m:t>
        </m:r>
        <m:r>
          <w:rPr/>
          <m:t xml:space="preserve">p</m:t>
        </m:r>
        <m:r>
          <w:rPr/>
          <m:t>∈</m:t>
        </m:r>
        <m:r>
          <w:rPr/>
          <m:t xml:space="preserve">I, </m:t>
        </m:r>
        <m:r>
          <w:rPr/>
          <m:t>∃</m:t>
        </m:r>
        <m:r>
          <w:rPr/>
          <m:t xml:space="preserve">f</m:t>
        </m:r>
        <m:r>
          <w:rPr/>
          <m:t>∈</m:t>
        </m:r>
        <m:r>
          <w:rPr/>
          <m:t xml:space="preserve">F (p, w, f)</m:t>
        </m:r>
        <m:r>
          <w:rPr/>
          <m:t>∈</m:t>
        </m:r>
        <m:r>
          <w:rPr/>
          <m:t xml:space="preserve">E}</m:t>
        </m:r>
      </m:oMath>
      <w:r w:rsidDel="00000000" w:rsidR="00000000" w:rsidRPr="00000000">
        <w:rPr>
          <w:rtl w:val="0"/>
        </w:rPr>
        <w:t xml:space="preserve"> — множество всех слов, которые принимает автомат.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ЕЁ любимое Опр. </w:t>
      </w:r>
      <m:oMath>
        <m:r>
          <w:rPr>
            <w:b w:val="1"/>
          </w:rPr>
          <m:t xml:space="preserve">A</m:t>
        </m:r>
      </m:oMath>
      <w:r w:rsidDel="00000000" w:rsidR="00000000" w:rsidRPr="00000000">
        <w:rPr>
          <w:rtl w:val="0"/>
        </w:rPr>
        <w:t xml:space="preserve"> и </w:t>
      </w:r>
      <m:oMath>
        <m:r>
          <w:rPr>
            <w:b w:val="1"/>
          </w:rPr>
          <m:t xml:space="preserve">B</m:t>
        </m:r>
      </m:oMath>
      <w:r w:rsidDel="00000000" w:rsidR="00000000" w:rsidRPr="00000000">
        <w:rPr>
          <w:rtl w:val="0"/>
        </w:rPr>
        <w:t xml:space="preserve"> — эквивалентны, если </w:t>
      </w:r>
      <m:oMath>
        <m:r>
          <w:rPr/>
          <m:t xml:space="preserve">L(A) = L(B)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Лемма </w:t>
      </w:r>
      <w:r w:rsidDel="00000000" w:rsidR="00000000" w:rsidRPr="00000000">
        <w:rPr>
          <w:rtl w:val="0"/>
        </w:rPr>
        <w:t xml:space="preserve">Пусть </w:t>
      </w:r>
      <m:oMath>
        <m:r>
          <w:rPr/>
          <m:t xml:space="preserve">A=(Q, </m:t>
        </m:r>
        <m:r>
          <w:rPr/>
          <m:t>Σ</m:t>
        </m:r>
        <m:r>
          <w:rPr/>
          <m:t xml:space="preserve">, E, I, F) - </m:t>
        </m:r>
        <m:r>
          <w:rPr/>
          <m:t>ε</m:t>
        </m:r>
      </m:oMath>
      <w:r w:rsidDel="00000000" w:rsidR="00000000" w:rsidRPr="00000000">
        <w:rPr>
          <w:rtl w:val="0"/>
        </w:rPr>
        <w:t xml:space="preserve">-НКА. Тогда существует эквивалентный ему НКА </w:t>
      </w:r>
      <m:oMath>
        <m:r>
          <w:rPr/>
          <m:t xml:space="preserve">B</m:t>
        </m:r>
      </m:oMath>
      <w:r w:rsidDel="00000000" w:rsidR="00000000" w:rsidRPr="00000000">
        <w:rPr>
          <w:rtl w:val="0"/>
        </w:rPr>
        <w:t xml:space="preserve"> с тем же множеством состояний.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Доказательство:</w:t>
      </w:r>
      <w:r w:rsidDel="00000000" w:rsidR="00000000" w:rsidRPr="00000000">
        <w:rPr>
          <w:rtl w:val="0"/>
        </w:rPr>
        <w:t xml:space="preserve"> Че происходит: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828925" cy="885825"/>
            <wp:effectExtent b="0" l="0" r="0" t="0"/>
            <wp:docPr id="32" name="image80.png"/>
            <a:graphic>
              <a:graphicData uri="http://schemas.openxmlformats.org/drawingml/2006/picture">
                <pic:pic>
                  <pic:nvPicPr>
                    <pic:cNvPr id="0" name="image80.png"/>
                    <pic:cNvPicPr preferRelativeResize="0"/>
                  </pic:nvPicPr>
                  <pic:blipFill>
                    <a:blip r:embed="rId17"/>
                    <a:srcRect b="39316" l="0" r="52403" t="40811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933700" cy="1238250"/>
            <wp:effectExtent b="0" l="0" r="0" t="0"/>
            <wp:docPr id="33" name="image83.png"/>
            <a:graphic>
              <a:graphicData uri="http://schemas.openxmlformats.org/drawingml/2006/picture">
                <pic:pic>
                  <pic:nvPicPr>
                    <pic:cNvPr id="0" name="image83.png"/>
                    <pic:cNvPicPr preferRelativeResize="0"/>
                  </pic:nvPicPr>
                  <pic:blipFill>
                    <a:blip r:embed="rId18"/>
                    <a:srcRect b="39957" l="0" r="50641" t="32264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Строим </w:t>
      </w:r>
      <m:oMath>
        <m:r>
          <w:rPr/>
          <m:t xml:space="preserve">B=(Q, </m:t>
        </m:r>
        <m:r>
          <w:rPr/>
          <m:t>Σ</m:t>
        </m:r>
        <m:r>
          <w:rPr/>
          <m:t xml:space="preserve">, E', I', F')</m:t>
        </m:r>
      </m:oMath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Будем считать, что (халтурка)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w:rPr/>
          <m:t xml:space="preserve">S = {(p, </m:t>
        </m:r>
        <m:r>
          <w:rPr/>
          <m:t>ε</m:t>
        </m:r>
        <m:r>
          <w:rPr/>
          <m:t xml:space="preserve">, q) </m:t>
        </m:r>
        <m:r>
          <w:rPr/>
          <m:t>∈</m:t>
        </m:r>
        <m:r>
          <w:rPr/>
          <m:t xml:space="preserve">E}</m:t>
        </m:r>
      </m:oMath>
      <w:r w:rsidDel="00000000" w:rsidR="00000000" w:rsidRPr="00000000">
        <w:rPr>
          <w:rtl w:val="0"/>
        </w:rPr>
        <w:t xml:space="preserve"> - множество </w:t>
      </w:r>
      <m:oMath>
        <m:r>
          <m:t>ε</m:t>
        </m:r>
      </m:oMath>
      <w:r w:rsidDel="00000000" w:rsidR="00000000" w:rsidRPr="00000000">
        <w:rPr>
          <w:rtl w:val="0"/>
        </w:rPr>
        <w:t xml:space="preserve">- переходов в А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(мы будем считать, что это множество транзитивно, то-есть) </w:t>
      </w:r>
      <m:oMath>
        <m:r>
          <w:rPr/>
          <m:t xml:space="preserve">(p, </m:t>
        </m:r>
        <m:r>
          <w:rPr/>
          <m:t>ε</m:t>
        </m:r>
        <m:r>
          <w:rPr/>
          <m:t xml:space="preserve">, q), (q, </m:t>
        </m:r>
        <m:r>
          <w:rPr/>
          <m:t>ε</m:t>
        </m:r>
        <m:r>
          <w:rPr/>
          <m:t xml:space="preserve">, r)</m:t>
        </m:r>
        <m:r>
          <w:rPr/>
          <m:t>∈</m:t>
        </m:r>
        <m:r>
          <w:rPr/>
          <m:t xml:space="preserve">S </m:t>
        </m:r>
        <m:r>
          <w:rPr/>
          <m:t>⇒</m:t>
        </m:r>
        <m:r>
          <w:rPr/>
          <m:t xml:space="preserve">(p, </m:t>
        </m:r>
        <m:r>
          <w:rPr/>
          <m:t>ε</m:t>
        </m:r>
        <m:r>
          <w:rPr/>
          <m:t xml:space="preserve">, r)</m:t>
        </m:r>
        <m:r>
          <w:rPr/>
          <m:t>∈</m:t>
        </m:r>
        <m:r>
          <w:rPr/>
          <m:t xml:space="preserve">S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w:rPr/>
          <m:t xml:space="preserve">E'=E\S</m:t>
        </m:r>
        <m:r>
          <w:rPr/>
          <m:t>∪</m:t>
        </m:r>
        <m:r>
          <w:rPr/>
          <m:t xml:space="preserve">{(p, a, q) | </m:t>
        </m:r>
        <m:r>
          <w:rPr/>
          <m:t>∃</m:t>
        </m:r>
        <m:r>
          <w:rPr/>
          <m:t xml:space="preserve">r</m:t>
        </m:r>
        <m:r>
          <w:rPr/>
          <m:t>∈</m:t>
        </m:r>
        <m:r>
          <w:rPr/>
          <m:t xml:space="preserve">Q (p, a, r)</m:t>
        </m:r>
        <m:r>
          <w:rPr/>
          <m:t>∈</m:t>
        </m:r>
        <m:r>
          <w:rPr/>
          <m:t xml:space="preserve">E, (r, </m:t>
        </m:r>
        <m:r>
          <w:rPr/>
          <m:t>ε</m:t>
        </m:r>
        <m:r>
          <w:rPr/>
          <m:t xml:space="preserve">, q)</m:t>
        </m:r>
        <m:r>
          <w:rPr/>
          <m:t>∈</m:t>
        </m:r>
        <m:r>
          <w:rPr/>
          <m:t xml:space="preserve">S}</m:t>
        </m:r>
      </m:oMath>
      <w:r w:rsidDel="00000000" w:rsidR="00000000" w:rsidRPr="00000000">
        <w:rPr>
          <w:rtl w:val="0"/>
        </w:rPr>
        <w:t xml:space="preserve">- из множества переходов исключаем </w:t>
      </w:r>
      <m:oMath>
        <m:r>
          <m:t>ε</m:t>
        </m:r>
      </m:oMath>
      <w:r w:rsidDel="00000000" w:rsidR="00000000" w:rsidRPr="00000000">
        <w:rPr>
          <w:rtl w:val="0"/>
        </w:rPr>
        <w:t xml:space="preserve"> переход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428875" cy="2867025"/>
            <wp:effectExtent b="0" l="0" r="0" t="0"/>
            <wp:docPr id="28" name="image73.png"/>
            <a:graphic>
              <a:graphicData uri="http://schemas.openxmlformats.org/drawingml/2006/picture">
                <pic:pic>
                  <pic:nvPicPr>
                    <pic:cNvPr id="0" name="image73.png"/>
                    <pic:cNvPicPr preferRelativeResize="0"/>
                  </pic:nvPicPr>
                  <pic:blipFill>
                    <a:blip r:embed="rId19"/>
                    <a:srcRect b="16239" l="0" r="59134" t="19444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952750" cy="2628900"/>
            <wp:effectExtent b="0" l="0" r="0" t="0"/>
            <wp:docPr id="12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0"/>
                    <a:srcRect b="24572" l="0" r="50320" t="16452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w:rPr/>
          <m:t xml:space="preserve">I'=closur</m:t>
        </m:r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>ε</m:t>
            </m:r>
          </m:sub>
        </m:sSub>
        <m:r>
          <w:rPr/>
          <m:t xml:space="preserve">(I)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w:rPr/>
          <m:t xml:space="preserve">F'=F</m:t>
        </m:r>
        <m:r>
          <w:rPr/>
          <m:t>∪</m:t>
        </m:r>
        <m:r>
          <w:rPr/>
          <m:t xml:space="preserve">{q</m:t>
        </m:r>
        <m:r>
          <w:rPr/>
          <m:t>∈</m:t>
        </m:r>
        <m:r>
          <w:rPr/>
          <m:t xml:space="preserve">Q | </m:t>
        </m:r>
        <m:r>
          <w:rPr/>
          <m:t>∃</m:t>
        </m:r>
        <m:r>
          <w:rPr/>
          <m:t xml:space="preserve">f</m:t>
        </m:r>
        <m:r>
          <w:rPr/>
          <m:t>∈</m:t>
        </m:r>
        <m:r>
          <w:rPr/>
          <m:t xml:space="preserve">F (q, </m:t>
        </m:r>
        <m:r>
          <w:rPr/>
          <m:t>ε</m:t>
        </m:r>
        <m:r>
          <w:rPr/>
          <m:t xml:space="preserve">, f)</m:t>
        </m:r>
        <m:r>
          <w:rPr/>
          <m:t>∈</m:t>
        </m:r>
        <m:r>
          <w:rPr/>
          <m:t xml:space="preserve">E}</m:t>
        </m:r>
      </m:oMath>
      <w:r w:rsidDel="00000000" w:rsidR="00000000" w:rsidRPr="00000000">
        <w:rPr>
          <w:rtl w:val="0"/>
        </w:rPr>
        <w:t xml:space="preserve">  - В новом автомате. А в старом автомате прочитали </w:t>
      </w:r>
      <m:oMath>
        <m:r>
          <m:t>ε</m:t>
        </m:r>
      </m:oMath>
      <w:r w:rsidDel="00000000" w:rsidR="00000000" w:rsidRPr="00000000">
        <w:rPr>
          <w:rtl w:val="0"/>
        </w:rPr>
        <w:t xml:space="preserve"> и пришли в конечное </w:t>
      </w:r>
      <m:oMath>
        <m:r>
          <w:rPr/>
          <m:t xml:space="preserve">f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Доказать: </w:t>
      </w:r>
      <m:oMath>
        <m:r>
          <w:rPr>
            <w:b w:val="1"/>
          </w:rPr>
          <m:t xml:space="preserve">L(A)=L(B) w</m:t>
        </m:r>
        <m:r>
          <w:rPr>
            <w:b w:val="1"/>
          </w:rPr>
          <m:t>∈</m:t>
        </m:r>
        <m:r>
          <w:rPr>
            <w:b w:val="1"/>
          </w:rPr>
          <m:t xml:space="preserve">L(A)</m:t>
        </m:r>
      </m:oMath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На рисунке: Кто-то из </w:t>
      </w: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k</m:t>
            </m:r>
          </m:sub>
        </m:sSub>
      </m:oMath>
      <w:r w:rsidDel="00000000" w:rsidR="00000000" w:rsidRPr="00000000">
        <w:rPr>
          <w:rtl w:val="0"/>
        </w:rPr>
        <w:t xml:space="preserve"> может быть </w:t>
      </w:r>
      <m:oMath>
        <m:r>
          <m:t>ε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552950" cy="1628775"/>
            <wp:effectExtent b="0" l="0" r="0" t="0"/>
            <wp:docPr id="46" name="image102.png"/>
            <a:graphic>
              <a:graphicData uri="http://schemas.openxmlformats.org/drawingml/2006/picture">
                <pic:pic>
                  <pic:nvPicPr>
                    <pic:cNvPr id="0" name="image102.png"/>
                    <pic:cNvPicPr preferRelativeResize="0"/>
                  </pic:nvPicPr>
                  <pic:blipFill>
                    <a:blip r:embed="rId21"/>
                    <a:srcRect b="25000" l="0" r="23397" t="38461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Идея: если есть НКА то можно построить ДКА по нему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Теорема Рабина-Скотта. (Незнание = казнь через повешение + расстрел на 4 курсе)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Пусть </w:t>
      </w:r>
      <m:oMath>
        <m:r>
          <w:rPr/>
          <m:t xml:space="preserve">A=(Q, </m:t>
        </m:r>
        <m:r>
          <w:rPr/>
          <m:t>Σ</m:t>
        </m:r>
        <m:r>
          <w:rPr/>
          <m:t xml:space="preserve">, E, I, F)</m:t>
        </m:r>
      </m:oMath>
      <w:r w:rsidDel="00000000" w:rsidR="00000000" w:rsidRPr="00000000">
        <w:rPr>
          <w:rtl w:val="0"/>
        </w:rPr>
        <w:t xml:space="preserve"> - НКА, тогда существует эквивалентный ему ДКА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Доказательство: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m:oMath>
        <m:r>
          <w:rPr/>
          <m:t xml:space="preserve">B=(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Q</m:t>
            </m:r>
          </m:sup>
        </m:sSup>
        <m:r>
          <w:rPr/>
          <m:t xml:space="preserve">,</m:t>
        </m:r>
        <m:r>
          <w:rPr/>
          <m:t>Σ</m:t>
        </m:r>
        <m:r>
          <w:rPr/>
          <m:t xml:space="preserve">, </m:t>
        </m:r>
        <m:r>
          <w:rPr/>
          <m:t>δ</m:t>
        </m:r>
        <m:r>
          <w:rPr/>
          <m:t xml:space="preserve">, I, T)</m:t>
        </m:r>
      </m:oMath>
      <w:r w:rsidDel="00000000" w:rsidR="00000000" w:rsidRPr="00000000">
        <w:rPr>
          <w:rtl w:val="0"/>
        </w:rPr>
        <w:t xml:space="preserve">, где </w:t>
      </w:r>
      <m:oMath>
        <m:r>
          <w:rPr/>
          <m:t xml:space="preserve">I</m:t>
        </m:r>
      </m:oMath>
      <w:r w:rsidDel="00000000" w:rsidR="00000000" w:rsidRPr="00000000">
        <w:rPr>
          <w:rtl w:val="0"/>
        </w:rPr>
        <w:t xml:space="preserve"> - одно состояние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Идея детерминирования автомата: мы объединяем некоторые множества состояний </w:t>
      </w:r>
      <m:oMath>
        <m:r>
          <w:rPr/>
          <m:t xml:space="preserve">A</m:t>
        </m:r>
      </m:oMath>
      <w:r w:rsidDel="00000000" w:rsidR="00000000" w:rsidRPr="00000000">
        <w:rPr>
          <w:rtl w:val="0"/>
        </w:rPr>
        <w:t xml:space="preserve"> в одно состояние </w:t>
      </w:r>
      <m:oMath>
        <m:r>
          <w:rPr/>
          <m:t xml:space="preserve">B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1649084" cy="1785938"/>
            <wp:effectExtent b="0" l="0" r="0" t="0"/>
            <wp:docPr descr="Untitled Diagram (1).png" id="7" name="image23.png"/>
            <a:graphic>
              <a:graphicData uri="http://schemas.openxmlformats.org/drawingml/2006/picture">
                <pic:pic>
                  <pic:nvPicPr>
                    <pic:cNvPr descr="Untitled Diagram (1).png" id="0" name="image2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9084" cy="1785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w:rPr/>
          <m:t xml:space="preserve">S</m:t>
        </m:r>
        <m:r>
          <w:rPr/>
          <m:t>⊂</m:t>
        </m:r>
        <m:r>
          <w:rPr/>
          <m:t xml:space="preserve">Q, a</m:t>
        </m:r>
        <m:r>
          <w:rPr/>
          <m:t>⊂</m:t>
        </m:r>
        <m:r>
          <w:rPr/>
          <m:t>Σ</m:t>
        </m:r>
        <m:r>
          <w:rPr/>
          <m:t xml:space="preserve">, </m:t>
        </m:r>
        <m:r>
          <w:rPr/>
          <m:t>δ</m:t>
        </m:r>
        <m:r>
          <w:rPr/>
          <m:t xml:space="preserve">(S, a)={r</m:t>
        </m:r>
        <m:r>
          <w:rPr/>
          <m:t>∈</m:t>
        </m:r>
        <m:r>
          <w:rPr/>
          <m:t xml:space="preserve">Q | </m:t>
        </m:r>
        <m:r>
          <w:rPr/>
          <m:t>∃</m:t>
        </m:r>
        <m:r>
          <w:rPr/>
          <m:t xml:space="preserve">q</m:t>
        </m:r>
        <m:r>
          <w:rPr/>
          <m:t>∈</m:t>
        </m:r>
        <m:r>
          <w:rPr/>
          <m:t xml:space="preserve">S, (q, a, r)</m:t>
        </m:r>
        <m:r>
          <w:rPr/>
          <m:t>∈</m:t>
        </m:r>
        <m:r>
          <w:rPr/>
          <m:t xml:space="preserve">E}</m:t>
        </m:r>
      </m:oMath>
      <w:r w:rsidDel="00000000" w:rsidR="00000000" w:rsidRPr="00000000">
        <w:rPr>
          <w:rtl w:val="0"/>
        </w:rPr>
        <w:t xml:space="preserve">— все те состояния в которые мы можем попасть по букве </w:t>
      </w:r>
      <m:oMath>
        <m:r>
          <w:rPr/>
          <m:t xml:space="preserve">a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w:rPr/>
          <m:t xml:space="preserve">T={ S </m:t>
        </m:r>
        <m:r>
          <w:rPr/>
          <m:t>⊂</m:t>
        </m:r>
        <m:r>
          <w:rPr/>
          <m:t xml:space="preserve">Q | S </m:t>
        </m:r>
        <m:r>
          <w:rPr/>
          <m:t>∩</m:t>
        </m:r>
        <m:r>
          <w:rPr/>
          <m:t xml:space="preserve">F </m:t>
        </m:r>
        <m:r>
          <w:rPr/>
          <m:t>≠</m:t>
        </m:r>
        <m:r>
          <w:rPr/>
          <m:t xml:space="preserve"> </m:t>
        </m:r>
        <m:r>
          <w:rPr/>
          <m:t>⊘</m:t>
        </m:r>
        <m:r>
          <w:rPr/>
          <m:t xml:space="preserve">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Покажем, что </w:t>
      </w:r>
      <m:oMath>
        <m:r>
          <m:t>∀</m:t>
        </m:r>
        <m:r>
          <w:rPr/>
          <m:t xml:space="preserve">S</m:t>
        </m:r>
        <m:r>
          <w:rPr/>
          <m:t>⊂</m:t>
        </m:r>
        <m:r>
          <w:rPr/>
          <m:t xml:space="preserve">Q, </m:t>
        </m:r>
        <m:r>
          <w:rPr/>
          <m:t>∀</m:t>
        </m:r>
        <m:r>
          <w:rPr/>
          <m:t xml:space="preserve">w</m:t>
        </m:r>
        <m:r>
          <w:rPr/>
          <m:t>∈</m:t>
        </m:r>
        <m:r>
          <w:rPr/>
          <m:t>Σ</m:t>
        </m:r>
        <m:r>
          <w:rPr/>
          <m:t xml:space="preserve">, </m:t>
        </m:r>
        <m:r>
          <w:rPr/>
          <m:t>δ</m:t>
        </m:r>
        <m:r>
          <w:rPr/>
          <m:t xml:space="preserve">(S, w)={r</m:t>
        </m:r>
        <m:r>
          <w:rPr/>
          <m:t>∈</m:t>
        </m:r>
        <m:r>
          <w:rPr/>
          <m:t xml:space="preserve">Q | </m:t>
        </m:r>
        <m:r>
          <w:rPr/>
          <m:t>∃</m:t>
        </m:r>
        <m:r>
          <w:rPr/>
          <m:t xml:space="preserve">q</m:t>
        </m:r>
        <m:r>
          <w:rPr/>
          <m:t>∈</m:t>
        </m:r>
        <m:r>
          <w:rPr/>
          <m:t xml:space="preserve">S, (q, w, r)</m:t>
        </m:r>
        <m:r>
          <w:rPr/>
          <m:t>∈</m:t>
        </m:r>
        <m:r>
          <w:rPr/>
          <m:t xml:space="preserve">E}</m:t>
        </m:r>
      </m:oMath>
      <w:r w:rsidDel="00000000" w:rsidR="00000000" w:rsidRPr="00000000">
        <w:rPr>
          <w:rtl w:val="0"/>
        </w:rPr>
        <w:t xml:space="preserve">- множество всех тех состояний, в которое мы можем попасть из </w:t>
      </w:r>
      <m:oMath>
        <m:r>
          <w:rPr/>
          <m:t xml:space="preserve">S</m:t>
        </m:r>
      </m:oMath>
      <w:r w:rsidDel="00000000" w:rsidR="00000000" w:rsidRPr="00000000">
        <w:rPr>
          <w:rtl w:val="0"/>
        </w:rPr>
        <w:t xml:space="preserve"> прочитав </w:t>
      </w:r>
      <m:oMath>
        <m:r>
          <w:rPr/>
          <m:t xml:space="preserve">w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БИ не доказываем.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ШИ. По длине </w:t>
      </w:r>
      <m:oMath>
        <m:r>
          <w:rPr/>
          <m:t xml:space="preserve">w=ua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b w:val="1"/>
        </w:rPr>
      </w:pPr>
      <m:oMath>
        <m:r>
          <m:t>δ</m:t>
        </m:r>
        <m:r>
          <w:rPr/>
          <m:t xml:space="preserve">(S, ua)=</m:t>
        </m:r>
        <m:r>
          <w:rPr/>
          <m:t>δ</m:t>
        </m:r>
        <m:r>
          <w:rPr/>
          <m:t xml:space="preserve">(</m:t>
        </m:r>
        <m:r>
          <w:rPr/>
          <m:t>δ</m:t>
        </m:r>
        <m:r>
          <w:rPr/>
          <m:t xml:space="preserve">(S, u), a)</m:t>
        </m:r>
      </m:oMath>
      <w:r w:rsidDel="00000000" w:rsidR="00000000" w:rsidRPr="00000000">
        <w:rPr>
          <w:rtl w:val="0"/>
        </w:rPr>
        <w:t xml:space="preserve"> — прочитали </w:t>
      </w:r>
      <m:oMath>
        <m:r>
          <w:rPr>
            <w:b w:val="1"/>
          </w:rPr>
          <m:t xml:space="preserve">u</m:t>
        </m:r>
      </m:oMath>
      <w:r w:rsidDel="00000000" w:rsidR="00000000" w:rsidRPr="00000000">
        <w:rPr>
          <w:rtl w:val="0"/>
        </w:rPr>
        <w:t xml:space="preserve"> и попали в состояние, потом читаем </w:t>
      </w:r>
      <m:oMath>
        <m:r>
          <w:rPr>
            <w:b w:val="1"/>
          </w:rPr>
          <m:t xml:space="preserve">a</m:t>
        </m:r>
      </m:oMath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commentRangeStart w:id="5"/>
      <m:oMath>
        <m:r>
          <m:t>δ</m:t>
        </m:r>
        <m:r>
          <w:rPr/>
          <m:t xml:space="preserve">(S, a)=R</m:t>
        </m:r>
      </m:oMath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m:oMath>
        <m:r>
          <m:t>δ</m:t>
        </m:r>
        <m:r>
          <w:rPr/>
          <m:t xml:space="preserve">(S, ua)=</m:t>
        </m:r>
        <m:r>
          <w:rPr/>
          <m:t>δ</m:t>
        </m:r>
        <m:r>
          <w:rPr/>
          <m:t xml:space="preserve">(R, a)={q</m:t>
        </m:r>
        <m:r>
          <w:rPr/>
          <m:t>∈</m:t>
        </m:r>
        <m:r>
          <w:rPr/>
          <m:t xml:space="preserve">Q | </m:t>
        </m:r>
        <m:r>
          <w:rPr/>
          <m:t>∃</m:t>
        </m:r>
        <m:r>
          <w:rPr/>
          <m:t xml:space="preserve">r</m:t>
        </m:r>
        <m:r>
          <w:rPr/>
          <m:t>∈</m:t>
        </m:r>
        <m:r>
          <w:rPr/>
          <m:t xml:space="preserve">R, (r, a, q)</m:t>
        </m:r>
        <m:r>
          <w:rPr/>
          <m:t>∈</m:t>
        </m:r>
        <m:r>
          <w:rPr/>
          <m:t xml:space="preserve">E}</m:t>
        </m:r>
      </m:oMath>
      <w:r w:rsidDel="00000000" w:rsidR="00000000" w:rsidRPr="00000000">
        <w:rPr>
          <w:rtl w:val="0"/>
        </w:rPr>
        <w:t xml:space="preserve"> — из состояния </w:t>
      </w:r>
      <m:oMath>
        <m:r>
          <w:rPr/>
          <m:t xml:space="preserve">r</m:t>
        </m:r>
      </m:oMath>
      <w:r w:rsidDel="00000000" w:rsidR="00000000" w:rsidRPr="00000000">
        <w:rPr>
          <w:rtl w:val="0"/>
        </w:rPr>
        <w:t xml:space="preserve"> мы попадаем по букве </w:t>
      </w:r>
      <m:oMath>
        <m:r>
          <w:rPr/>
          <m:t xml:space="preserve">a</m:t>
        </m:r>
      </m:oMath>
      <w:r w:rsidDel="00000000" w:rsidR="00000000" w:rsidRPr="00000000">
        <w:rPr>
          <w:rtl w:val="0"/>
        </w:rPr>
        <w:t xml:space="preserve"> в </w:t>
      </w:r>
      <m:oMath>
        <m:r>
          <w:rPr/>
          <m:t xml:space="preserve">q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m:oMath>
        <m:r>
          <w:rPr/>
          <m:t xml:space="preserve">R=</m:t>
        </m:r>
        <m:r>
          <w:rPr/>
          <m:t>δ</m:t>
        </m:r>
        <m:r>
          <w:rPr/>
          <m:t xml:space="preserve">(S, u)={r</m:t>
        </m:r>
        <m:r>
          <w:rPr/>
          <m:t>∈</m:t>
        </m:r>
        <m:r>
          <w:rPr/>
          <m:t xml:space="preserve">Q | </m:t>
        </m:r>
        <m:r>
          <w:rPr/>
          <m:t>∃</m:t>
        </m:r>
        <m:r>
          <w:rPr/>
          <m:t xml:space="preserve">p</m:t>
        </m:r>
        <m:r>
          <w:rPr/>
          <m:t>∈</m:t>
        </m:r>
        <m:r>
          <w:rPr/>
          <m:t xml:space="preserve">S, (p, u, r)</m:t>
        </m:r>
        <m:r>
          <w:rPr/>
          <m:t>∈</m:t>
        </m:r>
        <m:r>
          <w:rPr/>
          <m:t xml:space="preserve">E}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+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m:oMath>
        <m:r>
          <w:rPr/>
          <m:t xml:space="preserve">(p, u, r), (r, a, q) </m:t>
        </m:r>
        <m:r>
          <w:rPr/>
          <m:t>∈</m:t>
        </m:r>
        <m:r>
          <w:rPr/>
          <m:t xml:space="preserve">E </m:t>
        </m:r>
        <m:r>
          <w:rPr/>
          <m:t>⇒</m:t>
        </m:r>
        <m:r>
          <w:rPr/>
          <m:t xml:space="preserve">(p, ua, q)</m:t>
        </m:r>
        <m:r>
          <w:rPr/>
          <m:t>∈</m:t>
        </m:r>
        <m:r>
          <w:rPr/>
          <m:t xml:space="preserve">E</m:t>
        </m:r>
      </m:oMath>
      <w:r w:rsidDel="00000000" w:rsidR="00000000" w:rsidRPr="00000000">
        <w:rPr>
          <w:rtl w:val="0"/>
        </w:rPr>
        <w:t xml:space="preserve">, где </w:t>
      </w:r>
      <m:oMath>
        <m:r>
          <w:rPr/>
          <m:t xml:space="preserve">p </m:t>
        </m:r>
        <m:r>
          <w:rPr/>
          <m:t>∈</m:t>
        </m:r>
        <m:r>
          <w:rPr/>
          <m:t xml:space="preserve"> S</m:t>
        </m:r>
      </m:oMath>
      <w:r w:rsidDel="00000000" w:rsidR="00000000" w:rsidRPr="00000000">
        <w:rPr>
          <w:rtl w:val="0"/>
        </w:rPr>
        <w:t xml:space="preserve"> и </w:t>
      </w:r>
      <m:oMath>
        <m:r>
          <w:rPr/>
          <m:t xml:space="preserve">q </m:t>
        </m:r>
        <m:r>
          <w:rPr/>
          <m:t>∈</m:t>
        </m:r>
        <m:r>
          <w:rPr/>
          <m:t>δ</m:t>
        </m:r>
        <m:r>
          <w:rPr/>
          <m:t xml:space="preserve">(S, w)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m:oMath>
        <m:r>
          <w:rPr/>
          <m:t xml:space="preserve">L(A)=L(B), w</m:t>
        </m:r>
        <m:r>
          <w:rPr/>
          <m:t>∈</m:t>
        </m:r>
        <m:r>
          <w:rPr/>
          <m:t xml:space="preserve">L(A)</m:t>
        </m:r>
        <m:r>
          <w:rPr/>
          <m:t>⇒</m:t>
        </m:r>
        <m:r>
          <w:rPr/>
          <m:t>∃</m:t>
        </m:r>
        <m:r>
          <w:rPr/>
          <m:t xml:space="preserve">p</m:t>
        </m:r>
        <m:r>
          <w:rPr/>
          <m:t>∈</m:t>
        </m:r>
        <m:r>
          <w:rPr/>
          <m:t xml:space="preserve">I, </m:t>
        </m:r>
        <m:r>
          <w:rPr/>
          <m:t>∃</m:t>
        </m:r>
        <m:r>
          <w:rPr/>
          <m:t xml:space="preserve">f</m:t>
        </m:r>
        <m:r>
          <w:rPr/>
          <m:t>∈</m:t>
        </m:r>
        <m:r>
          <w:rPr/>
          <m:t xml:space="preserve">F : (p, w, f)</m:t>
        </m:r>
        <m:r>
          <w:rPr/>
          <m:t>∈</m:t>
        </m:r>
        <m:r>
          <w:rPr/>
          <m:t xml:space="preserve">E </m:t>
        </m:r>
        <m:r>
          <w:rPr/>
          <m:t>⇔</m:t>
        </m:r>
        <m:r>
          <w:rPr/>
          <m:t xml:space="preserve"> </m:t>
        </m:r>
        <m:r>
          <w:rPr/>
          <m:t>δ</m:t>
        </m:r>
        <m:r>
          <w:rPr/>
          <m:t xml:space="preserve">(I, w)=R=</m:t>
        </m:r>
      </m:oMath>
      <w:r w:rsidDel="00000000" w:rsidR="00000000" w:rsidRPr="00000000">
        <w:rPr>
          <w:rtl w:val="0"/>
        </w:rPr>
        <w:br w:type="textWrapping"/>
      </w:r>
      <m:oMath>
        <m:r>
          <w:rPr/>
          <m:t xml:space="preserve">={r</m:t>
        </m:r>
        <m:r>
          <w:rPr/>
          <m:t>∈</m:t>
        </m:r>
        <m:r>
          <w:rPr/>
          <m:t xml:space="preserve">Q | </m:t>
        </m:r>
        <m:r>
          <w:rPr/>
          <m:t>∃</m:t>
        </m:r>
        <m:r>
          <w:rPr/>
          <m:t xml:space="preserve">p</m:t>
        </m:r>
        <m:r>
          <w:rPr/>
          <m:t>∈</m:t>
        </m:r>
        <m:r>
          <w:rPr/>
          <m:t xml:space="preserve">S, (p, u, r)</m:t>
        </m:r>
        <m:r>
          <w:rPr/>
          <m:t>∈</m:t>
        </m:r>
        <m:r>
          <w:rPr/>
          <m:t xml:space="preserve">E}</m:t>
        </m:r>
      </m:oMath>
      <w:r w:rsidDel="00000000" w:rsidR="00000000" w:rsidRPr="00000000">
        <w:rPr>
          <w:rtl w:val="0"/>
        </w:rPr>
        <w:br w:type="textWrapping"/>
      </w:r>
      <m:oMath>
        <m:r>
          <w:rPr/>
          <m:t xml:space="preserve">f </m:t>
        </m:r>
        <m:r>
          <w:rPr/>
          <m:t>∈</m:t>
        </m:r>
        <m:r>
          <w:rPr/>
          <m:t xml:space="preserve">R </m:t>
        </m:r>
        <m:r>
          <w:rPr/>
          <m:t>⇔</m:t>
        </m:r>
        <m:r>
          <w:rPr/>
          <m:t xml:space="preserve">R</m:t>
        </m:r>
        <m:r>
          <w:rPr/>
          <m:t>∩</m:t>
        </m:r>
        <m:r>
          <w:rPr/>
          <m:t xml:space="preserve">F</m:t>
        </m:r>
        <m:r>
          <w:rPr/>
          <m:t>≠</m:t>
        </m:r>
        <m:r>
          <w:rPr/>
          <m:t>⊘</m:t>
        </m:r>
        <m:r>
          <w:rPr/>
          <m:t xml:space="preserve"> </m:t>
        </m:r>
        <m:r>
          <w:rPr/>
          <m:t>⇔</m:t>
        </m:r>
        <m:r>
          <w:rPr/>
          <m:t xml:space="preserve"> R</m:t>
        </m:r>
        <m:r>
          <w:rPr/>
          <m:t>∈</m:t>
        </m:r>
        <m:r>
          <w:rPr/>
          <m:t xml:space="preserve">T </m:t>
        </m:r>
        <m:r>
          <w:rPr/>
          <m:t>⇔</m:t>
        </m:r>
        <m:r>
          <w:rPr/>
          <m:t xml:space="preserve">w</m:t>
        </m:r>
        <m:r>
          <w:rPr/>
          <m:t>∈</m:t>
        </m:r>
        <m:r>
          <w:rPr/>
          <m:t xml:space="preserve">L(</m:t>
        </m:r>
        <m:r>
          <w:rPr/>
          <m:t>β</m:t>
        </m:r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Пример 1. </w:t>
      </w:r>
      <w:r w:rsidDel="00000000" w:rsidR="00000000" w:rsidRPr="00000000">
        <w:rPr>
          <w:rtl w:val="0"/>
        </w:rPr>
        <w:t xml:space="preserve">(Пример построения </w:t>
      </w:r>
      <m:oMath>
        <m:r>
          <w:rPr/>
          <m:t xml:space="preserve">B</m:t>
        </m:r>
      </m:oMath>
      <w:r w:rsidDel="00000000" w:rsidR="00000000" w:rsidRPr="00000000">
        <w:rPr>
          <w:rtl w:val="0"/>
        </w:rPr>
        <w:t xml:space="preserve"> по </w:t>
      </w:r>
      <m:oMath>
        <m:r>
          <w:rPr/>
          <m:t xml:space="preserve">A</m:t>
        </m:r>
      </m:oMath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Дано НКА без переходов по </w:t>
      </w:r>
      <m:oMath>
        <m:r>
          <m:t>ε</m:t>
        </m:r>
      </m:oMath>
      <w:r w:rsidDel="00000000" w:rsidR="00000000" w:rsidRPr="00000000">
        <w:rPr>
          <w:rtl w:val="0"/>
        </w:rPr>
        <w:t xml:space="preserve">- для простоты. (это </w:t>
      </w:r>
      <m:oMath>
        <m:r>
          <w:rPr/>
          <m:t xml:space="preserve">A</m:t>
        </m:r>
      </m:oMath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commentRangeStart w:id="6"/>
      <w:r w:rsidDel="00000000" w:rsidR="00000000" w:rsidRPr="00000000">
        <w:rPr/>
        <w:drawing>
          <wp:inline distB="114300" distT="114300" distL="114300" distR="114300">
            <wp:extent cx="2533650" cy="1743075"/>
            <wp:effectExtent b="0" l="0" r="0" t="0"/>
            <wp:docPr id="56" name="image115.png"/>
            <a:graphic>
              <a:graphicData uri="http://schemas.openxmlformats.org/drawingml/2006/picture">
                <pic:pic>
                  <pic:nvPicPr>
                    <pic:cNvPr id="0" name="image115.png"/>
                    <pic:cNvPicPr preferRelativeResize="0"/>
                  </pic:nvPicPr>
                  <pic:blipFill>
                    <a:blip r:embed="rId23"/>
                    <a:srcRect b="30341" l="11217" r="46153" t="30555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Таблица переходов в </w:t>
      </w:r>
      <m:oMath>
        <m:r>
          <w:rPr/>
          <m:t xml:space="preserve">B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34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1080"/>
        <w:gridCol w:w="1170"/>
        <w:tblGridChange w:id="0">
          <w:tblGrid>
            <w:gridCol w:w="1185"/>
            <w:gridCol w:w="1080"/>
            <w:gridCol w:w="1170"/>
          </w:tblGrid>
        </w:tblGridChange>
      </w:tblGrid>
      <w:tr>
        <w:trPr>
          <w:trHeight w:val="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Мн-во сост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m:oMath>
              <m:r>
                <w:rPr/>
                <m:t xml:space="preserve">a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m:oMath>
              <m:r>
                <w:rPr/>
                <m:t xml:space="preserve">b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m:oMath>
              <m:r>
                <w:rPr/>
                <m:t xml:space="preserve">{1}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m:oMath>
              <m:r>
                <w:rPr/>
                <m:t xml:space="preserve">{2, 3}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m:oMath>
              <m:r>
                <m:t>⊘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m:oMath>
              <m:r>
                <w:rPr/>
                <m:t xml:space="preserve">{2, 3}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m:oMath>
              <m:r>
                <w:rPr/>
                <m:t xml:space="preserve">{2}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m:oMath>
              <m:r>
                <w:rPr/>
                <m:t xml:space="preserve">{2, 3, 1}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m:oMath>
              <m:r>
                <w:rPr/>
                <m:t xml:space="preserve">{2}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m:oMath>
              <m:r>
                <m:t>⊘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{2, 3}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m:oMath>
              <m:r>
                <w:rPr/>
                <m:t xml:space="preserve">{1, 2, 3}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{2, 3}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{2, 3, 1}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m:oMath>
              <m:r>
                <m:t>⊘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m:oMath>
              <m:r>
                <m:t>⊘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m:oMath>
              <m:r>
                <m:t>⊘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Рисунок автомата В на множествах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390900" cy="2686050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4"/>
                    <a:srcRect b="9188" l="0" r="42948" t="3055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68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Пример 2. </w:t>
      </w:r>
      <w:r w:rsidDel="00000000" w:rsidR="00000000" w:rsidRPr="00000000">
        <w:rPr>
          <w:rtl w:val="0"/>
        </w:rPr>
        <w:t xml:space="preserve">Как же детерминировать </w:t>
      </w:r>
      <m:oMath>
        <m:r>
          <m:t>ε</m:t>
        </m:r>
      </m:oMath>
      <w:r w:rsidDel="00000000" w:rsidR="00000000" w:rsidRPr="00000000">
        <w:rPr>
          <w:rtl w:val="0"/>
        </w:rPr>
        <w:t xml:space="preserve">-НКА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952500" cy="757238"/>
            <wp:effectExtent b="0" l="0" r="0" t="0"/>
            <wp:docPr id="38" name="image89.png"/>
            <a:graphic>
              <a:graphicData uri="http://schemas.openxmlformats.org/drawingml/2006/picture">
                <pic:pic>
                  <pic:nvPicPr>
                    <pic:cNvPr id="0" name="image8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757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(тут опять рисунок </w:t>
      </w:r>
      <m:oMath>
        <m:r>
          <w:rPr/>
          <m:t xml:space="preserve">A</m:t>
        </m:r>
      </m:oMath>
      <w:r w:rsidDel="00000000" w:rsidR="00000000" w:rsidRPr="00000000">
        <w:rPr>
          <w:rtl w:val="0"/>
        </w:rPr>
        <w:t xml:space="preserve">, похоже, рисунка </w:t>
      </w:r>
      <m:oMath>
        <m:r>
          <w:rPr/>
          <m:t xml:space="preserve">B</m:t>
        </m:r>
      </m:oMath>
      <w:r w:rsidDel="00000000" w:rsidR="00000000" w:rsidRPr="00000000">
        <w:rPr>
          <w:rtl w:val="0"/>
        </w:rPr>
        <w:t xml:space="preserve"> не будет)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705100" cy="2228850"/>
            <wp:effectExtent b="0" l="0" r="0" t="0"/>
            <wp:docPr id="19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26"/>
                    <a:srcRect b="30982" l="21153" r="33333" t="1901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22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Тут есть какая-то идея и она очень идейная…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m:t>δ</m:t>
        </m:r>
        <m:r>
          <w:rPr/>
          <m:t xml:space="preserve">(S, a)=closur</m:t>
        </m:r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>ε</m:t>
            </m:r>
          </m:sub>
        </m:sSub>
        <m:r>
          <w:rPr/>
          <m:t xml:space="preserve">{q</m:t>
        </m:r>
        <m:r>
          <w:rPr/>
          <m:t>∈</m:t>
        </m:r>
        <m:r>
          <w:rPr/>
          <m:t xml:space="preserve">Q | </m:t>
        </m:r>
        <m:r>
          <w:rPr/>
          <m:t>∃</m:t>
        </m:r>
        <m:r>
          <w:rPr/>
          <m:t xml:space="preserve">p</m:t>
        </m:r>
        <m:r>
          <w:rPr/>
          <m:t>∈</m:t>
        </m:r>
        <m:r>
          <w:rPr/>
          <m:t xml:space="preserve">S, (p, a, q)</m:t>
        </m:r>
        <m:r>
          <w:rPr/>
          <m:t>∈</m:t>
        </m:r>
        <m:r>
          <w:rPr/>
          <m:t xml:space="preserve">E}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0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1755"/>
        <w:gridCol w:w="1755"/>
        <w:tblGridChange w:id="0">
          <w:tblGrid>
            <w:gridCol w:w="1575"/>
            <w:gridCol w:w="1755"/>
            <w:gridCol w:w="17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Множ. сост.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m:oMath>
              <m:r>
                <w:rPr/>
                <m:t xml:space="preserve">{0, 3}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m:oMath>
              <m:r>
                <w:rPr/>
                <m:t xml:space="preserve">{1}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commentRangeStart w:id="7"/>
            <w:commentRangeStart w:id="8"/>
            <w:commentRangeStart w:id="9"/>
            <w:commentRangeStart w:id="10"/>
            <m:oMath>
              <m:r>
                <w:rPr/>
                <m:t xml:space="preserve">{0, 2, 3, 4}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commentRangeEnd w:id="7"/>
            <w:r w:rsidDel="00000000" w:rsidR="00000000" w:rsidRPr="00000000">
              <w:commentReference w:id="7"/>
            </w:r>
            <w:commentRangeEnd w:id="8"/>
            <w:r w:rsidDel="00000000" w:rsidR="00000000" w:rsidRPr="00000000">
              <w:commentReference w:id="8"/>
            </w:r>
            <w:commentRangeEnd w:id="9"/>
            <w:r w:rsidDel="00000000" w:rsidR="00000000" w:rsidRPr="00000000">
              <w:commentReference w:id="9"/>
            </w:r>
            <w:commentRangeEnd w:id="10"/>
            <w:r w:rsidDel="00000000" w:rsidR="00000000" w:rsidRPr="00000000">
              <w:commentReference w:id="10"/>
            </w:r>
            <m:oMath>
              <m:r>
                <w:rPr/>
                <m:t xml:space="preserve">{1}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m:oMath>
              <m:r>
                <w:rPr/>
                <m:t xml:space="preserve">{0, 2, 3}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m:oMath>
              <m:r>
                <m:t>⊘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m:oMath>
              <m:r>
                <w:rPr/>
                <m:t xml:space="preserve">{0, 2, 3, 4}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m:oMath>
              <m:r>
                <w:rPr/>
                <m:t xml:space="preserve">{1, 4}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m:oMath>
              <m:r>
                <w:rPr/>
                <m:t xml:space="preserve">{0, 2, 3, 4}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m:oMath>
              <m:r>
                <w:rPr/>
                <m:t xml:space="preserve">{0, 2, 3}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m:oMath>
              <m:r>
                <w:rPr/>
                <m:t xml:space="preserve">{1}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m:oMath>
              <m:r>
                <w:rPr/>
                <m:t xml:space="preserve">{0, 2, 3, 4}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m:oMath>
              <m:r>
                <w:rPr/>
                <m:t xml:space="preserve">{1, 4}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m:oMath>
              <m:r>
                <w:rPr/>
                <m:t xml:space="preserve">{4, 2, 0, 3}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m:oMath>
              <m:r>
                <m:t>⊘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Замечание: (Следствие из теоремы) </w:t>
      </w:r>
      <w:r w:rsidDel="00000000" w:rsidR="00000000" w:rsidRPr="00000000">
        <w:rPr>
          <w:rtl w:val="0"/>
        </w:rPr>
        <w:t xml:space="preserve"> Чтобы доказать, что язык рационален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Достаточно построить </w:t>
      </w:r>
      <m:oMath>
        <m:r>
          <m:t>ε</m:t>
        </m:r>
      </m:oMath>
      <w:r w:rsidDel="00000000" w:rsidR="00000000" w:rsidRPr="00000000">
        <w:rPr>
          <w:rtl w:val="0"/>
        </w:rPr>
        <w:t xml:space="preserve">-НКА, который распознает язык </w:t>
      </w:r>
      <m:oMath>
        <m:r>
          <w:rPr/>
          <m:t xml:space="preserve">A (L = L(A))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Теорема (Клини).</w:t>
      </w:r>
      <w:r w:rsidDel="00000000" w:rsidR="00000000" w:rsidRPr="00000000">
        <w:rPr>
          <w:rtl w:val="0"/>
        </w:rPr>
        <w:t xml:space="preserve"> </w:t>
      </w:r>
      <m:oMath>
        <m:r>
          <w:rPr/>
          <m:t xml:space="preserve">Rat </m:t>
        </m:r>
        <m:sSup>
          <m:sSupPr>
            <m:ctrlPr>
              <w:rPr/>
            </m:ctrlPr>
          </m:sSupPr>
          <m:e>
            <m:r>
              <w:rPr/>
              <m:t>Σ</m:t>
            </m:r>
          </m:e>
          <m:sup>
            <m:r>
              <w:rPr/>
              <m:t xml:space="preserve">*</m:t>
            </m:r>
          </m:sup>
        </m:sSup>
        <m:r>
          <w:rPr/>
          <m:t xml:space="preserve">=Reg </m:t>
        </m:r>
        <m:sSup>
          <m:sSupPr>
            <m:ctrlPr>
              <w:rPr/>
            </m:ctrlPr>
          </m:sSupPr>
          <m:e>
            <m:r>
              <w:rPr/>
              <m:t>Σ</m:t>
            </m:r>
          </m:e>
          <m:sup>
            <m:r>
              <w:rPr/>
              <m:t xml:space="preserve">*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Доказательство: </w:t>
      </w:r>
      <w:r w:rsidDel="00000000" w:rsidR="00000000" w:rsidRPr="00000000">
        <w:rPr>
          <w:rtl w:val="0"/>
        </w:rPr>
        <w:t xml:space="preserve"> </w:t>
      </w:r>
      <m:oMath>
        <m:r>
          <w:rPr/>
          <m:t xml:space="preserve">L</m:t>
        </m:r>
        <m:r>
          <w:rPr/>
          <m:t>∈</m:t>
        </m:r>
        <m:r>
          <w:rPr/>
          <m:t xml:space="preserve">Reg </m:t>
        </m:r>
        <m:sSup>
          <m:sSupPr>
            <m:ctrlPr>
              <w:rPr/>
            </m:ctrlPr>
          </m:sSupPr>
          <m:e>
            <m:r>
              <w:rPr/>
              <m:t>Σ</m:t>
            </m:r>
          </m:e>
          <m:sup>
            <m:r>
              <w:rPr/>
              <m:t xml:space="preserve">*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114675" cy="1876425"/>
            <wp:effectExtent b="0" l="0" r="0" t="0"/>
            <wp:docPr id="45" name="image99.png"/>
            <a:graphic>
              <a:graphicData uri="http://schemas.openxmlformats.org/drawingml/2006/picture">
                <pic:pic>
                  <pic:nvPicPr>
                    <pic:cNvPr id="0" name="image9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1800225" cy="1162050"/>
            <wp:effectExtent b="0" l="0" r="0" t="0"/>
            <wp:docPr id="30" name="image77.png"/>
            <a:graphic>
              <a:graphicData uri="http://schemas.openxmlformats.org/drawingml/2006/picture">
                <pic:pic>
                  <pic:nvPicPr>
                    <pic:cNvPr id="0" name="image77.png"/>
                    <pic:cNvPicPr preferRelativeResize="0"/>
                  </pic:nvPicPr>
                  <pic:blipFill>
                    <a:blip r:embed="rId28"/>
                    <a:srcRect b="35969" l="26020" r="25765" t="32908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876425" cy="1104900"/>
            <wp:effectExtent b="0" l="0" r="0" t="0"/>
            <wp:docPr id="61" name="image120.png"/>
            <a:graphic>
              <a:graphicData uri="http://schemas.openxmlformats.org/drawingml/2006/picture">
                <pic:pic>
                  <pic:nvPicPr>
                    <pic:cNvPr id="0" name="image120.png"/>
                    <pic:cNvPicPr preferRelativeResize="0"/>
                  </pic:nvPicPr>
                  <pic:blipFill>
                    <a:blip r:embed="rId29"/>
                    <a:srcRect b="34693" l="26020" r="23724" t="35714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1)По определению. Докажем, что </w:t>
      </w:r>
      <m:oMath>
        <m:r>
          <m:t>ε</m:t>
        </m:r>
      </m:oMath>
      <w:r w:rsidDel="00000000" w:rsidR="00000000" w:rsidRPr="00000000">
        <w:rPr>
          <w:rtl w:val="0"/>
        </w:rPr>
        <w:t xml:space="preserve"> и </w:t>
      </w:r>
      <m:oMath>
        <m:r>
          <w:rPr/>
          <m:t xml:space="preserve">а</m:t>
        </m:r>
      </m:oMath>
      <w:r w:rsidDel="00000000" w:rsidR="00000000" w:rsidRPr="00000000">
        <w:rPr>
          <w:rtl w:val="0"/>
        </w:rPr>
        <w:t xml:space="preserve"> - регулярные выражения.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2) Пусть есть </w:t>
      </w:r>
      <m:oMath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1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2</m:t>
            </m:r>
          </m:sub>
        </m:sSub>
        <m:r>
          <w:rPr/>
          <m:t>∈</m:t>
        </m:r>
        <m:r>
          <w:rPr/>
          <m:t xml:space="preserve">Reg </m:t>
        </m:r>
        <m:sSup>
          <m:sSupPr>
            <m:ctrlPr>
              <w:rPr/>
            </m:ctrlPr>
          </m:sSupPr>
          <m:e>
            <m:r>
              <w:rPr/>
              <m:t>Σ</m:t>
            </m:r>
          </m:e>
          <m:sup>
            <m:r>
              <w:rPr/>
              <m:t xml:space="preserve">*</m:t>
            </m:r>
          </m:sup>
        </m:sSup>
      </m:oMath>
      <w:r w:rsidDel="00000000" w:rsidR="00000000" w:rsidRPr="00000000">
        <w:rPr>
          <w:rtl w:val="0"/>
        </w:rPr>
        <w:t xml:space="preserve"> </w:t>
      </w: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1</m:t>
            </m:r>
          </m:sub>
        </m:sSub>
        <m:r>
          <w:rPr/>
          <m:t xml:space="preserve">=(</m:t>
        </m:r>
      </m:oMath>
      <m:oMath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1</m:t>
            </m:r>
          </m:sub>
        </m:sSub>
        <m:r>
          <w:rPr/>
          <m:t xml:space="preserve">,</m:t>
        </m:r>
        <m:r>
          <w:rPr/>
          <m:t>Σ</m:t>
        </m:r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I</m:t>
            </m:r>
          </m:e>
          <m:sub>
            <m:r>
              <w:rPr/>
              <m:t xml:space="preserve">1</m:t>
            </m:r>
          </m:sub>
        </m:sSub>
        <m:r>
          <w:rPr/>
          <m:t xml:space="preserve">, </m:t>
        </m:r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q</m:t>
                    </m:r>
                  </m:e>
                  <m:sub/>
                </m:sSub>
              </m:e>
              <m:sub>
                <m:r>
                  <w:rPr/>
                  <m:t xml:space="preserve">0</m:t>
                </m:r>
              </m:sub>
            </m:sSub>
          </m:e>
          <m:sup>
            <m:r>
              <w:rPr/>
              <m:t xml:space="preserve">1</m:t>
            </m:r>
          </m:sup>
        </m:sSup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1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, </w:t>
      </w: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2</m:t>
            </m:r>
          </m:sub>
        </m:sSub>
        <m:r>
          <w:rPr/>
          <m:t xml:space="preserve">=(</m:t>
        </m:r>
      </m:oMath>
      <m:oMath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2</m:t>
            </m:r>
          </m:sub>
        </m:sSub>
        <m:r>
          <w:rPr/>
          <m:t xml:space="preserve">,</m:t>
        </m:r>
        <m:r>
          <w:rPr/>
          <m:t>Σ</m:t>
        </m:r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I</m:t>
            </m:r>
          </m:e>
          <m:sub>
            <m:r>
              <w:rPr/>
              <m:t xml:space="preserve">2</m:t>
            </m:r>
          </m:sub>
        </m:sSub>
        <m:r>
          <w:rPr/>
          <m:t xml:space="preserve">, </m:t>
        </m:r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q</m:t>
                    </m:r>
                  </m:e>
                  <m:sub/>
                </m:sSub>
              </m:e>
              <m:sub>
                <m:r>
                  <w:rPr/>
                  <m:t xml:space="preserve">0</m:t>
                </m:r>
              </m:sub>
            </m:sSub>
          </m:e>
          <m:sup>
            <m:r>
              <w:rPr/>
              <m:t xml:space="preserve">2</m:t>
            </m:r>
          </m:sup>
        </m:sSup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2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 </w:t>
      </w:r>
      <m:oMath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1</m:t>
            </m:r>
          </m:sub>
        </m:sSub>
        <m:r>
          <w:rPr/>
          <m:t xml:space="preserve">=L(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1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, </w:t>
      </w:r>
      <m:oMath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2</m:t>
            </m:r>
          </m:sub>
        </m:sSub>
        <m:r>
          <w:rPr/>
          <m:t xml:space="preserve">=L(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2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,   </w:t>
      </w:r>
      <m:oMath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1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2</m:t>
            </m:r>
          </m:sub>
        </m:sSub>
        <m:r>
          <w:rPr/>
          <m:t>→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, </w:t>
      </w:r>
      <m:oMath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2</m:t>
            </m:r>
          </m:sub>
        </m:sSub>
        <m:r>
          <w:rPr/>
          <m:t xml:space="preserve">*</m:t>
        </m:r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2</m:t>
            </m:r>
          </m:sub>
        </m:sSub>
        <m:r>
          <w:rPr/>
          <m:t>→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, </w:t>
      </w:r>
      <m:oMath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L</m:t>
                </m:r>
              </m:e>
              <m:sub>
                <m:r>
                  <w:rPr/>
                  <m:t xml:space="preserve">1</m:t>
                </m:r>
              </m:sub>
            </m:sSub>
          </m:e>
          <m:sup>
            <m:r>
              <w:rPr/>
              <m:t xml:space="preserve">*</m:t>
            </m:r>
          </m:sup>
        </m:sSup>
        <m:r>
          <w:rPr/>
          <m:t>→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3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1619250" cy="300990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0"/>
                    <a:srcRect b="14030" l="8163" r="48469" t="5357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5918200"/>
            <wp:effectExtent b="0" l="0" r="0" t="0"/>
            <wp:docPr id="27" name="image72.png"/>
            <a:graphic>
              <a:graphicData uri="http://schemas.openxmlformats.org/drawingml/2006/picture">
                <pic:pic>
                  <pic:nvPicPr>
                    <pic:cNvPr id="0" name="image7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1</m:t>
            </m:r>
          </m:sub>
        </m:sSub>
        <m:r>
          <w:rPr/>
          <m:t xml:space="preserve">=(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1</m:t>
            </m:r>
          </m:sub>
        </m:sSub>
        <m:r>
          <w:rPr/>
          <m:t>∪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2</m:t>
            </m:r>
          </m:sub>
        </m:sSub>
        <m:r>
          <w:rPr/>
          <m:t>∪</m:t>
        </m:r>
        <m:sSup>
          <m:sSupPr>
            <m:ctrlPr>
              <w:rPr/>
            </m:ctrlPr>
          </m:sSupPr>
          <m:e>
            <m:d>
              <m:dPr>
                <m:begChr m:val="{"/>
                <m:endChr m:val="}"/>
                <m:ctrlPr>
                  <w:rPr/>
                </m:ctrlPr>
              </m:dPr>
              <m:e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q</m:t>
                    </m:r>
                  </m:e>
                  <m:sub>
                    <m:r>
                      <w:rPr/>
                      <m:t xml:space="preserve">0</m:t>
                    </m:r>
                  </m:sub>
                </m:sSub>
              </m:e>
            </m:d>
          </m:e>
          <m:sup/>
        </m:sSup>
        <m:r>
          <w:rPr/>
          <m:t xml:space="preserve">, </m:t>
        </m:r>
        <m:r>
          <w:rPr/>
          <m:t>Σ</m:t>
        </m:r>
        <m:r>
          <w:rPr/>
          <m:t xml:space="preserve">, I', 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0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1</m:t>
            </m:r>
          </m:sub>
        </m:sSub>
        <m:r>
          <w:rPr/>
          <m:t>∪</m:t>
        </m:r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2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“Если попадаем в первый автомат, во второй никогда в жизни не попадем”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Пусть </w:t>
      </w:r>
      <m:oMath>
        <m:r>
          <w:rPr/>
          <m:t xml:space="preserve">w</m:t>
        </m:r>
        <m:r>
          <w:rPr/>
          <m:t>∈</m:t>
        </m:r>
        <m:r>
          <w:rPr/>
          <m:t xml:space="preserve">L(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1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, </w:t>
      </w:r>
      <m:oMath>
        <m:r>
          <m:t>∃</m:t>
        </m:r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0</m:t>
            </m:r>
          </m:sub>
        </m:sSub>
        <m:r>
          <w:rPr/>
          <m:t xml:space="preserve">, w, f)</m:t>
        </m:r>
      </m:oMath>
      <w:r w:rsidDel="00000000" w:rsidR="00000000" w:rsidRPr="00000000">
        <w:rPr>
          <w:rtl w:val="0"/>
        </w:rPr>
        <w:t xml:space="preserve">, </w:t>
      </w:r>
      <m:oMath>
        <m:r>
          <w:rPr/>
          <m:t xml:space="preserve">f</m:t>
        </m:r>
        <m:r>
          <w:rPr/>
          <m:t>∈</m:t>
        </m:r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1</m:t>
            </m:r>
          </m:sub>
        </m:sSub>
        <m:r>
          <w:rPr/>
          <m:t>∪</m:t>
        </m:r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 Б.о.о: </w:t>
      </w:r>
      <m:oMath>
        <m:r>
          <w:rPr/>
          <m:t xml:space="preserve">f</m:t>
        </m:r>
        <m:r>
          <w:rPr/>
          <m:t>∈</m:t>
        </m:r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, </w:t>
      </w:r>
      <m:oMath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0</m:t>
            </m:r>
          </m:sub>
        </m:sSub>
        <m:r>
          <w:rPr/>
          <m:t xml:space="preserve">, </m:t>
        </m:r>
        <m:r>
          <w:rPr/>
          <m:t>ε</m:t>
        </m:r>
        <m:r>
          <w:rPr/>
          <m:t xml:space="preserve">, </m:t>
        </m:r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q</m:t>
                    </m:r>
                  </m:e>
                  <m:sub/>
                </m:sSub>
              </m:e>
              <m:sub>
                <m:r>
                  <w:rPr/>
                  <m:t xml:space="preserve">0</m:t>
                </m:r>
              </m:sub>
            </m:sSub>
          </m:e>
          <m:sup>
            <m:r>
              <w:rPr/>
              <m:t xml:space="preserve">1</m:t>
            </m:r>
          </m:sup>
        </m:sSup>
        <m:r>
          <w:rPr/>
          <m:t xml:space="preserve">)</m:t>
        </m:r>
        <m:r>
          <w:rPr/>
          <m:t>∈</m:t>
        </m:r>
        <m:r>
          <w:rPr/>
          <m:t xml:space="preserve">I'</m:t>
        </m:r>
      </m:oMath>
      <w:r w:rsidDel="00000000" w:rsidR="00000000" w:rsidRPr="00000000">
        <w:rPr>
          <w:rtl w:val="0"/>
        </w:rPr>
        <w:t xml:space="preserve">, </w:t>
      </w:r>
      <m:oMath>
        <m:r>
          <w:rPr/>
          <m:t xml:space="preserve">(</m:t>
        </m:r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q</m:t>
                </m:r>
              </m:e>
              <m:sub>
                <m:r>
                  <w:rPr/>
                  <m:t xml:space="preserve">0</m:t>
                </m:r>
              </m:sub>
            </m:sSub>
          </m:e>
          <m:sup>
            <m:r>
              <w:rPr/>
              <m:t xml:space="preserve">'</m:t>
            </m:r>
          </m:sup>
        </m:sSup>
        <m:r>
          <w:rPr/>
          <m:t xml:space="preserve">, w,f)</m:t>
        </m:r>
        <m:r>
          <w:rPr/>
          <m:t>∈</m:t>
        </m:r>
        <m:sSub>
          <m:sSubPr>
            <m:ctrlPr>
              <w:rPr/>
            </m:ctrlPr>
          </m:sSubPr>
          <m:e>
            <m:r>
              <w:rPr/>
              <m:t xml:space="preserve">I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w:rPr/>
          <m:t xml:space="preserve">w</m:t>
        </m:r>
        <m:r>
          <w:rPr/>
          <m:t>∈</m:t>
        </m:r>
        <m:r>
          <w:rPr/>
          <m:t xml:space="preserve">L(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1</m:t>
            </m:r>
          </m:sub>
        </m:sSub>
        <m:r>
          <w:rPr/>
          <m:t xml:space="preserve">)=</m:t>
        </m:r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m:t>⇒</m:t>
        </m:r>
        <m:r>
          <w:rPr/>
          <m:t xml:space="preserve"> </m:t>
        </m:r>
      </m:oMath>
      <m:oMath>
        <m:r>
          <w:rPr/>
          <m:t xml:space="preserve">L(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1</m:t>
            </m:r>
          </m:sub>
        </m:sSub>
        <m:r>
          <w:rPr/>
          <m:t xml:space="preserve">)</m:t>
        </m:r>
        <m:r>
          <w:rPr/>
          <m:t>⊆</m:t>
        </m:r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1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m:t>⇐</m:t>
        </m:r>
      </m:oMath>
      <w:r w:rsidDel="00000000" w:rsidR="00000000" w:rsidRPr="00000000">
        <w:rPr>
          <w:rtl w:val="0"/>
        </w:rPr>
        <w:t xml:space="preserve"> </w:t>
      </w:r>
      <m:oMath/>
      <m:oMath>
        <m:r>
          <w:rPr/>
          <m:t xml:space="preserve">w</m:t>
        </m:r>
        <m:r>
          <w:rPr/>
          <m:t>∈</m:t>
        </m:r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1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, Б.о.о. </w:t>
      </w:r>
      <m:oMath>
        <m:r>
          <w:rPr/>
          <m:t xml:space="preserve">w</m:t>
        </m:r>
        <m:r>
          <w:rPr/>
          <m:t>∈</m:t>
        </m:r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m:t>∃</m:t>
        </m:r>
        <m:r>
          <w:rPr/>
          <m:t xml:space="preserve">(</m:t>
        </m:r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q</m:t>
                </m:r>
              </m:e>
              <m:sub>
                <m:r>
                  <w:rPr/>
                  <m:t xml:space="preserve">0</m:t>
                </m:r>
              </m:sub>
            </m:sSub>
          </m:e>
          <m:sup>
            <m:r>
              <w:rPr/>
              <m:t xml:space="preserve">1</m:t>
            </m:r>
          </m:sup>
        </m:sSup>
        <m:r>
          <w:rPr/>
          <m:t xml:space="preserve">, W, f)</m:t>
        </m:r>
        <m:r>
          <w:rPr/>
          <m:t>∈</m:t>
        </m:r>
        <m:sSub>
          <m:sSubPr>
            <m:ctrlPr>
              <w:rPr/>
            </m:ctrlPr>
          </m:sSubPr>
          <m:e>
            <m:r>
              <w:rPr/>
              <m:t xml:space="preserve">I</m:t>
            </m:r>
          </m:e>
          <m:sub>
            <m:r>
              <w:rPr/>
              <m:t xml:space="preserve">1</m:t>
            </m:r>
          </m:sub>
        </m:sSub>
        <m:r>
          <w:rPr/>
          <m:t xml:space="preserve"> f</m:t>
        </m:r>
        <m:r>
          <w:rPr/>
          <m:t>∈</m:t>
        </m:r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Тогда </w:t>
      </w:r>
      <m:oMath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0</m:t>
            </m:r>
          </m:sub>
        </m:sSub>
        <m:r>
          <w:rPr/>
          <m:t xml:space="preserve">, w, f)</m:t>
        </m:r>
        <m:r>
          <w:rPr/>
          <m:t>∈</m:t>
        </m:r>
        <m:r>
          <w:rPr/>
          <m:t xml:space="preserve">I'</m:t>
        </m:r>
        <m:r>
          <w:rPr/>
          <m:t>⇒</m:t>
        </m:r>
        <m:r>
          <w:rPr/>
          <m:t xml:space="preserve">w</m:t>
        </m:r>
        <m:r>
          <w:rPr/>
          <m:t>∈</m:t>
        </m:r>
        <m:r>
          <w:rPr/>
          <m:t xml:space="preserve">L(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1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Запишем произведение двух языков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819400"/>
            <wp:effectExtent b="0" l="0" r="0" t="0"/>
            <wp:docPr id="60" name="image119.png"/>
            <a:graphic>
              <a:graphicData uri="http://schemas.openxmlformats.org/drawingml/2006/picture">
                <pic:pic>
                  <pic:nvPicPr>
                    <pic:cNvPr id="0" name="image119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2</m:t>
            </m:r>
          </m:sub>
        </m:sSub>
        <m:r>
          <w:rPr/>
          <m:t xml:space="preserve">=(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1</m:t>
            </m:r>
          </m:sub>
        </m:sSub>
        <m:r>
          <w:rPr/>
          <m:t>∪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2</m:t>
            </m:r>
          </m:sub>
        </m:sSub>
        <m:r>
          <w:rPr/>
          <m:t xml:space="preserve">, </m:t>
        </m:r>
        <m:r>
          <w:rPr/>
          <m:t>Σ</m:t>
        </m:r>
        <m:r>
          <w:rPr/>
          <m:t xml:space="preserve">, </m:t>
        </m:r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q</m:t>
                </m:r>
              </m:e>
              <m:sub>
                <m:r>
                  <w:rPr/>
                  <m:t xml:space="preserve">0</m:t>
                </m:r>
              </m:sub>
            </m:sSub>
          </m:e>
          <m:sup>
            <m:r>
              <w:rPr/>
              <m:t xml:space="preserve">1</m:t>
            </m:r>
          </m:sup>
        </m:sSup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2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, </w:t>
      </w:r>
      <m:oMath>
        <m:r>
          <w:rPr/>
          <m:t xml:space="preserve">w</m:t>
        </m:r>
        <m:r>
          <w:rPr/>
          <m:t>∈</m:t>
        </m:r>
        <m:r>
          <w:rPr/>
          <m:t xml:space="preserve">L(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2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m:t>∃</m:t>
        </m:r>
        <m:r>
          <w:rPr/>
          <m:t xml:space="preserve"> (</m:t>
        </m:r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q</m:t>
                </m:r>
              </m:e>
              <m:sub>
                <m:r>
                  <w:rPr/>
                  <m:t xml:space="preserve">0</m:t>
                </m:r>
              </m:sub>
            </m:sSub>
          </m:e>
          <m:sup>
            <m:r>
              <w:rPr/>
              <m:t xml:space="preserve">1</m:t>
            </m:r>
          </m:sup>
        </m:sSup>
        <m:r>
          <w:rPr/>
          <m:t xml:space="preserve">,w, f)</m:t>
        </m:r>
      </m:oMath>
      <w:r w:rsidDel="00000000" w:rsidR="00000000" w:rsidRPr="00000000">
        <w:rPr>
          <w:rtl w:val="0"/>
        </w:rPr>
        <w:t xml:space="preserve">, </w:t>
      </w:r>
      <m:oMath>
        <m:r>
          <w:rPr/>
          <m:t xml:space="preserve">f</m:t>
        </m:r>
        <m:r>
          <w:rPr/>
          <m:t>∈</m:t>
        </m:r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m:t>∃</m:t>
        </m:r>
        <m:r>
          <w:rPr/>
          <m:t xml:space="preserve"> u, v</m:t>
        </m:r>
        <m:r>
          <w:rPr/>
          <m:t>∈</m:t>
        </m:r>
        <m:sSup>
          <m:sSupPr>
            <m:ctrlPr>
              <w:rPr/>
            </m:ctrlPr>
          </m:sSupPr>
          <m:e>
            <m:r>
              <w:rPr/>
              <m:t>Σ</m:t>
            </m:r>
          </m:e>
          <m:sup>
            <m:r>
              <w:rPr/>
              <m:t xml:space="preserve">*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w:rPr/>
          <m:t xml:space="preserve">(</m:t>
        </m:r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q</m:t>
                </m:r>
              </m:e>
              <m:sub>
                <m:r>
                  <w:rPr/>
                  <m:t xml:space="preserve">0</m:t>
                </m:r>
              </m:sub>
            </m:sSub>
          </m:e>
          <m:sup>
            <m:r>
              <w:rPr/>
              <m:t xml:space="preserve">1</m:t>
            </m:r>
          </m:sup>
        </m:sSup>
        <m:r>
          <w:rPr/>
          <m:t xml:space="preserve">, u, p), (p, </m:t>
        </m:r>
        <m:r>
          <w:rPr/>
          <m:t>ε</m:t>
        </m:r>
        <m:r>
          <w:rPr/>
          <m:t xml:space="preserve">, </m:t>
        </m:r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q</m:t>
                </m:r>
              </m:e>
              <m:sub>
                <m:r>
                  <w:rPr/>
                  <m:t xml:space="preserve">0</m:t>
                </m:r>
              </m:sub>
            </m:sSub>
          </m:e>
          <m:sup>
            <m:r>
              <w:rPr/>
              <m:t xml:space="preserve">2</m:t>
            </m:r>
          </m:sup>
        </m:sSup>
        <m:r>
          <w:rPr/>
          <m:t xml:space="preserve">),(</m:t>
        </m:r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q</m:t>
                </m:r>
              </m:e>
              <m:sub>
                <m:r>
                  <w:rPr/>
                  <m:t xml:space="preserve">0</m:t>
                </m:r>
              </m:sub>
            </m:sSub>
          </m:e>
          <m:sup>
            <m:r>
              <w:rPr/>
              <m:t xml:space="preserve">2</m:t>
            </m:r>
          </m:sup>
        </m:sSup>
        <m:r>
          <w:rPr/>
          <m:t xml:space="preserve">, v, f)</m:t>
        </m:r>
        <m:r>
          <w:rPr/>
          <m:t>∈</m:t>
        </m:r>
        <m:r>
          <w:rPr/>
          <m:t xml:space="preserve">I'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m:t>⇔</m:t>
        </m:r>
        <m:r>
          <w:rPr/>
          <m:t xml:space="preserve"> </m:t>
        </m:r>
      </m:oMath>
      <m:oMath>
        <m:r>
          <w:rPr/>
          <m:t xml:space="preserve">(</m:t>
        </m:r>
      </m:oMath>
      <m:oMath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q</m:t>
                </m:r>
              </m:e>
              <m:sub>
                <m:r>
                  <w:rPr/>
                  <m:t xml:space="preserve">0</m:t>
                </m:r>
              </m:sub>
            </m:sSub>
          </m:e>
          <m:sup>
            <m:r>
              <w:rPr/>
              <m:t xml:space="preserve">1</m:t>
            </m:r>
          </m:sup>
        </m:sSup>
        <m:r>
          <w:rPr/>
          <m:t xml:space="preserve">, u, p</m:t>
        </m:r>
      </m:oMath>
      <w:r w:rsidDel="00000000" w:rsidR="00000000" w:rsidRPr="00000000">
        <w:rPr>
          <w:rtl w:val="0"/>
        </w:rPr>
        <w:t xml:space="preserve">)</w:t>
      </w:r>
      <m:oMath>
        <m:r>
          <m:t>∈</m:t>
        </m:r>
        <m:sSub>
          <m:sSubPr>
            <m:ctrlPr>
              <w:rPr/>
            </m:ctrlPr>
          </m:sSubPr>
          <m:e>
            <m:r>
              <w:rPr/>
              <m:t xml:space="preserve">I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 </w:t>
      </w:r>
      <m:oMath>
        <m:r>
          <m:t>⇔</m:t>
        </m:r>
      </m:oMath>
      <w:r w:rsidDel="00000000" w:rsidR="00000000" w:rsidRPr="00000000">
        <w:rPr>
          <w:rtl w:val="0"/>
        </w:rPr>
        <w:t xml:space="preserve">  </w:t>
      </w:r>
      <m:oMath>
        <m:r>
          <w:rPr/>
          <m:t xml:space="preserve">u</m:t>
        </m:r>
        <m:r>
          <w:rPr/>
          <m:t>∈</m:t>
        </m:r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w:rPr/>
          <m:t xml:space="preserve">(</m:t>
        </m:r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q</m:t>
                </m:r>
              </m:e>
              <m:sub>
                <m:r>
                  <w:rPr/>
                  <m:t xml:space="preserve">0</m:t>
                </m:r>
              </m:sub>
            </m:sSub>
          </m:e>
          <m:sup>
            <m:r>
              <w:rPr/>
              <m:t xml:space="preserve">2</m:t>
            </m:r>
          </m:sup>
        </m:sSup>
        <m:r>
          <w:rPr/>
          <m:t xml:space="preserve">, v, f)</m:t>
        </m:r>
        <m:r>
          <w:rPr/>
          <m:t>∈</m:t>
        </m:r>
        <m:sSub>
          <m:sSubPr>
            <m:ctrlPr>
              <w:rPr/>
            </m:ctrlPr>
          </m:sSubPr>
          <m:e>
            <m:r>
              <w:rPr/>
              <m:t xml:space="preserve">I</m:t>
            </m:r>
          </m:e>
          <m:sub>
            <m:r>
              <w:rPr/>
              <m:t xml:space="preserve">2</m:t>
            </m:r>
          </m:sub>
        </m:sSub>
        <m:r>
          <w:rPr/>
          <m:t xml:space="preserve"> </m:t>
        </m:r>
        <m:r>
          <w:rPr/>
          <m:t>⇔</m:t>
        </m:r>
        <m:r>
          <w:rPr/>
          <m:t xml:space="preserve"> v</m:t>
        </m:r>
        <m:r>
          <w:rPr/>
          <m:t>∈</m:t>
        </m:r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w:rPr/>
          <m:t xml:space="preserve">w=uv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sSup>
          <m:sSupPr>
            <m:ctrlPr>
              <w:rPr/>
            </m:ctrlPr>
          </m:sSupPr>
          <m:e>
            <m:r>
              <w:rPr/>
              <m:t xml:space="preserve">L</m:t>
            </m:r>
          </m:e>
          <m:sup>
            <m:r>
              <w:rPr/>
              <m:t xml:space="preserve">*</m:t>
            </m:r>
          </m:sup>
        </m:sSup>
        <m:r>
          <w:rPr/>
          <m:t xml:space="preserve">=</m:t>
        </m:r>
        <m:nary>
          <m:naryPr>
            <m:chr m:val="∩"/>
            <m:ctrlPr>
              <w:rPr/>
            </m:ctrlPr>
          </m:naryPr>
          <m:sub>
            <m:r>
              <w:rPr/>
              <m:t xml:space="preserve">i=0</m:t>
            </m:r>
          </m:sub>
          <m:sup>
            <m:r>
              <w:rPr/>
              <m:t>∞</m:t>
            </m:r>
          </m:sup>
        </m:nary>
        <m:sSup>
          <m:sSupPr>
            <m:ctrlPr>
              <w:rPr/>
            </m:ctrlPr>
          </m:sSupPr>
          <m:e>
            <m:r>
              <w:rPr/>
              <m:t xml:space="preserve">L</m:t>
            </m:r>
          </m:e>
          <m:sup>
            <m:r>
              <w:rPr/>
              <m:t xml:space="preserve">i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m:t>∀</m:t>
        </m:r>
        <m:r>
          <w:rPr/>
          <m:t xml:space="preserve">f</m:t>
        </m:r>
        <m:r>
          <w:rPr/>
          <m:t>∈</m:t>
        </m:r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: </w:t>
      </w:r>
      <m:oMath>
        <m:r>
          <w:rPr/>
          <m:t xml:space="preserve">(f, </m:t>
        </m:r>
        <m:r>
          <w:rPr/>
          <m:t>ε</m:t>
        </m:r>
        <m:r>
          <w:rPr/>
          <m:t xml:space="preserve">, </m:t>
        </m:r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q</m:t>
                </m:r>
              </m:e>
              <m:sub>
                <m:r>
                  <w:rPr/>
                  <m:t xml:space="preserve">0</m:t>
                </m:r>
              </m:sub>
            </m:sSub>
          </m:e>
          <m:sup>
            <m:r>
              <w:rPr/>
              <m:t xml:space="preserve">1</m:t>
            </m:r>
          </m:sup>
        </m:sSup>
        <m:r>
          <w:rPr/>
          <m:t xml:space="preserve">)</m:t>
        </m:r>
        <m:r>
          <w:rPr/>
          <m:t>∈</m:t>
        </m:r>
        <m:r>
          <w:rPr/>
          <m:t xml:space="preserve">I'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3</m:t>
            </m:r>
          </m:sub>
        </m:sSub>
        <m:r>
          <w:rPr/>
          <m:t xml:space="preserve">=(Q, </m:t>
        </m:r>
        <m:r>
          <w:rPr/>
          <m:t>Σ</m:t>
        </m:r>
        <m:r>
          <w:rPr/>
          <m:t xml:space="preserve">, I', </m:t>
        </m:r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q</m:t>
                </m:r>
              </m:e>
              <m:sub>
                <m:r>
                  <w:rPr/>
                  <m:t xml:space="preserve">0</m:t>
                </m:r>
              </m:sub>
            </m:sSub>
          </m:e>
          <m:sup>
            <m:r>
              <w:rPr/>
              <m:t xml:space="preserve">1</m:t>
            </m:r>
          </m:sup>
        </m:sSup>
        <m:r>
          <w:rPr/>
          <m:t xml:space="preserve">, {</m:t>
        </m:r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q</m:t>
                </m:r>
              </m:e>
              <m:sub>
                <m:r>
                  <w:rPr/>
                  <m:t xml:space="preserve">0</m:t>
                </m:r>
              </m:sub>
            </m:sSub>
          </m:e>
          <m:sup>
            <m:r>
              <w:rPr/>
              <m:t xml:space="preserve">1</m:t>
            </m:r>
          </m:sup>
        </m:sSup>
        <m:r>
          <w:rPr/>
          <m:t xml:space="preserve">})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w:rPr/>
          <m:t xml:space="preserve">w</m:t>
        </m:r>
        <m:r>
          <w:rPr/>
          <m:t>∈</m:t>
        </m:r>
        <m:r>
          <w:rPr/>
          <m:t xml:space="preserve">L(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3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105275" cy="3295650"/>
            <wp:effectExtent b="0" l="0" r="0" t="0"/>
            <wp:docPr id="59" name="image118.png"/>
            <a:graphic>
              <a:graphicData uri="http://schemas.openxmlformats.org/drawingml/2006/picture">
                <pic:pic>
                  <pic:nvPicPr>
                    <pic:cNvPr id="0" name="image118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29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m:t>⇔</m:t>
        </m:r>
        <m:r>
          <m:t>∃</m:t>
        </m:r>
        <m:r>
          <w:rPr/>
          <m:t xml:space="preserve">(</m:t>
        </m:r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q</m:t>
                </m:r>
              </m:e>
              <m:sub>
                <m:r>
                  <w:rPr/>
                  <m:t xml:space="preserve">0</m:t>
                </m:r>
              </m:sub>
            </m:sSub>
          </m:e>
          <m:sup>
            <m:r>
              <w:rPr/>
              <m:t xml:space="preserve">1</m:t>
            </m:r>
          </m:sup>
        </m:sSup>
        <m:r>
          <w:rPr/>
          <m:t xml:space="preserve">, w, </m:t>
        </m:r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q</m:t>
                </m:r>
              </m:e>
              <m:sub>
                <m:r>
                  <w:rPr/>
                  <m:t xml:space="preserve">0</m:t>
                </m:r>
              </m:sub>
            </m:sSub>
          </m:e>
          <m:sup>
            <m:r>
              <w:rPr/>
              <m:t xml:space="preserve">1</m:t>
            </m:r>
          </m:sup>
        </m:sSup>
        <m:r>
          <w:rPr/>
          <m:t xml:space="preserve">)</m:t>
        </m:r>
        <m:r>
          <w:rPr/>
          <m:t>∈</m:t>
        </m:r>
        <m:r>
          <w:rPr/>
          <m:t xml:space="preserve">I'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m:t>∃</m:t>
        </m:r>
        <m:r>
          <w:rPr/>
          <m:t xml:space="preserve">n </m:t>
        </m:r>
      </m:oMath>
      <m:oMath>
        <m:r>
          <w:rPr/>
          <m:t xml:space="preserve">(</m:t>
        </m:r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q</m:t>
                </m:r>
              </m:e>
              <m:sub>
                <m:r>
                  <w:rPr/>
                  <m:t xml:space="preserve">0</m:t>
                </m:r>
              </m:sub>
            </m:sSub>
          </m:e>
          <m:sup>
            <m:r>
              <w:rPr/>
              <m:t xml:space="preserve">1</m:t>
            </m:r>
          </m:sup>
        </m:sSup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1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1</m:t>
            </m:r>
          </m:sub>
        </m:sSub>
        <m:r>
          <w:rPr/>
          <m:t xml:space="preserve">)(</m:t>
        </m:r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1</m:t>
            </m:r>
          </m:sub>
        </m:sSub>
        <m:r>
          <w:rPr/>
          <m:t xml:space="preserve">, </m:t>
        </m:r>
        <m:r>
          <w:rPr/>
          <m:t>ε</m:t>
        </m:r>
        <m:r>
          <w:rPr/>
          <m:t xml:space="preserve">, </m:t>
        </m:r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q</m:t>
                </m:r>
              </m:e>
              <m:sub>
                <m:r>
                  <w:rPr/>
                  <m:t xml:space="preserve">0</m:t>
                </m:r>
              </m:sub>
            </m:sSub>
          </m:e>
          <m:sup>
            <m:r>
              <w:rPr/>
              <m:t xml:space="preserve">1</m:t>
            </m:r>
          </m:sup>
        </m:sSup>
        <m:r>
          <w:rPr/>
          <m:t xml:space="preserve">)(</m:t>
        </m:r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q</m:t>
                </m:r>
              </m:e>
              <m:sub>
                <m:r>
                  <w:rPr/>
                  <m:t xml:space="preserve">0</m:t>
                </m:r>
              </m:sub>
            </m:sSub>
          </m:e>
          <m:sup>
            <m:r>
              <w:rPr/>
              <m:t xml:space="preserve">1</m:t>
            </m:r>
          </m:sup>
        </m:sSup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2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/>
        </m:sSub>
        <m:r>
          <w:rPr/>
          <m:t xml:space="preserve">)...(</m:t>
        </m:r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q</m:t>
                </m:r>
              </m:e>
              <m:sub>
                <m:r>
                  <w:rPr/>
                  <m:t xml:space="preserve">0</m:t>
                </m:r>
              </m:sub>
            </m:sSub>
          </m:e>
          <m:sup>
            <m:r>
              <w:rPr/>
              <m:t xml:space="preserve">1</m:t>
            </m:r>
          </m:sup>
        </m:sSup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n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n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n</m:t>
            </m:r>
          </m:sub>
        </m:sSub>
        <m:r>
          <w:rPr/>
          <m:t xml:space="preserve">, </m:t>
        </m:r>
        <m:r>
          <w:rPr/>
          <m:t>ε</m:t>
        </m:r>
        <m:r>
          <w:rPr/>
          <m:t xml:space="preserve">, </m:t>
        </m:r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q</m:t>
                </m:r>
              </m:e>
              <m:sub>
                <m:r>
                  <w:rPr/>
                  <m:t xml:space="preserve">0</m:t>
                </m:r>
              </m:sub>
            </m:sSub>
          </m:e>
          <m:sup>
            <m:r>
              <w:rPr/>
              <m:t xml:space="preserve">1</m:t>
            </m:r>
          </m:sup>
        </m:sSup>
        <m:r>
          <w:rPr/>
          <m:t xml:space="preserve">)</m:t>
        </m:r>
        <m:r>
          <w:rPr/>
          <m:t>∈</m:t>
        </m:r>
        <m:r>
          <w:rPr/>
          <m:t xml:space="preserve">I', </m:t>
        </m:r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1</m:t>
            </m:r>
          </m:sub>
        </m:sSub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2</m:t>
            </m:r>
          </m:sub>
        </m:sSub>
        <m:r>
          <w:rPr/>
          <m:t>…</m:t>
        </m:r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n</m:t>
            </m:r>
          </m:sub>
        </m:sSub>
        <m:r>
          <w:rPr/>
          <m:t>∈</m:t>
        </m:r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w:rPr/>
          <m:t xml:space="preserve">n=0 </m:t>
        </m:r>
        <m:r>
          <w:rPr/>
          <m:t>⇒</m:t>
        </m:r>
        <m:r>
          <w:rPr/>
          <m:t xml:space="preserve"> w=</m:t>
        </m:r>
        <m:r>
          <w:rPr/>
          <m:t>ε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w:rPr/>
          <m:t xml:space="preserve">n&gt;0 </m:t>
        </m:r>
        <m:r>
          <w:rPr/>
          <m:t>⇒</m:t>
        </m:r>
        <m:r>
          <w:rPr/>
          <m:t xml:space="preserve"> w=</m:t>
        </m:r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1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2</m:t>
            </m:r>
          </m:sub>
        </m:sSub>
        <m:r>
          <w:rPr/>
          <m:t>…</m:t>
        </m:r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n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i</m:t>
            </m:r>
          </m:sub>
        </m:sSub>
        <m:r>
          <w:rPr/>
          <m:t>∈</m:t>
        </m:r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i</m:t>
            </m:r>
          </m:sub>
        </m:sSub>
        <m:r>
          <w:rPr/>
          <m:t>⇔</m:t>
        </m:r>
        <m:r>
          <w:rPr/>
          <m:t xml:space="preserve">w</m:t>
        </m:r>
        <m:r>
          <w:rPr/>
          <m:t>∈</m:t>
        </m:r>
        <m:sSup>
          <m:sSupPr>
            <m:ctrlPr>
              <w:rPr/>
            </m:ctrlPr>
          </m:sSupPr>
          <m:e>
            <m:r>
              <w:rPr/>
              <m:t xml:space="preserve">L</m:t>
            </m:r>
          </m:e>
          <m:sup>
            <m:r>
              <w:rPr/>
              <m:t xml:space="preserve">*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*рисовашки :3*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Итак. </w:t>
      </w:r>
      <m:oMath>
        <m:r>
          <w:rPr/>
          <m:t xml:space="preserve">L</m:t>
        </m:r>
        <m:r>
          <w:rPr/>
          <m:t>∈</m:t>
        </m:r>
        <m:r>
          <w:rPr/>
          <m:t xml:space="preserve">Reg </m:t>
        </m:r>
        <m:sSup>
          <m:sSupPr>
            <m:ctrlPr>
              <w:rPr/>
            </m:ctrlPr>
          </m:sSupPr>
          <m:e>
            <m:r>
              <w:rPr/>
              <m:t>Σ</m:t>
            </m:r>
          </m:e>
          <m:sup>
            <m:r>
              <w:rPr/>
              <m:t xml:space="preserve">*</m:t>
            </m:r>
          </m:sup>
        </m:sSup>
        <m:r>
          <w:rPr/>
          <m:t xml:space="preserve"> </m:t>
        </m:r>
        <m:r>
          <w:rPr/>
          <m:t>⇒</m:t>
        </m:r>
        <m:r>
          <w:rPr/>
          <m:t xml:space="preserve"> </m:t>
        </m:r>
        <m:r>
          <w:rPr/>
          <m:t>∃</m:t>
        </m:r>
        <m:r>
          <w:rPr/>
          <m:t>ε</m:t>
        </m:r>
      </m:oMath>
      <w:r w:rsidDel="00000000" w:rsidR="00000000" w:rsidRPr="00000000">
        <w:rPr>
          <w:rtl w:val="0"/>
        </w:rPr>
        <w:t xml:space="preserve">-НКА </w:t>
      </w:r>
      <m:oMath>
        <m:r>
          <w:rPr/>
          <m:t xml:space="preserve">B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w:rPr/>
          <m:t xml:space="preserve">L(B)=L </m:t>
        </m:r>
        <m:r>
          <w:rPr/>
          <m:t>⇒</m:t>
        </m:r>
        <m:r>
          <w:rPr/>
          <m:t xml:space="preserve"> </m:t>
        </m:r>
        <m:r>
          <w:rPr/>
          <m:t>∃</m:t>
        </m:r>
        <m:r>
          <w:rPr/>
          <m:t xml:space="preserve">A</m:t>
        </m:r>
      </m:oMath>
      <w:r w:rsidDel="00000000" w:rsidR="00000000" w:rsidRPr="00000000">
        <w:rPr>
          <w:rtl w:val="0"/>
        </w:rPr>
        <w:t xml:space="preserve">-ДКА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w:rPr/>
          <m:t xml:space="preserve">L(A)=L </m:t>
        </m:r>
        <m:r>
          <w:rPr/>
          <m:t>⇒</m:t>
        </m:r>
        <m:r>
          <w:rPr/>
          <m:t xml:space="preserve"> L</m:t>
        </m:r>
        <m:r>
          <w:rPr/>
          <m:t>∈</m:t>
        </m:r>
        <m:r>
          <w:rPr/>
          <m:t xml:space="preserve">Rat </m:t>
        </m:r>
        <m:sSup>
          <m:sSupPr>
            <m:ctrlPr>
              <w:rPr/>
            </m:ctrlPr>
          </m:sSupPr>
          <m:e>
            <m:r>
              <w:rPr/>
              <m:t>Σ</m:t>
            </m:r>
          </m:e>
          <m:sup>
            <m:r>
              <w:rPr/>
              <m:t xml:space="preserve">*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Покажем, что язык, распознаваемый ДКА -  регулярный.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Пусть </w:t>
      </w: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/>
        </m:sSub>
        <m:r>
          <w:rPr/>
          <m:t xml:space="preserve">=(</m:t>
        </m:r>
      </m:oMath>
      <m:oMath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/>
        </m:sSub>
        <m:r>
          <w:rPr/>
          <m:t xml:space="preserve">,</m:t>
        </m:r>
        <m:r>
          <w:rPr/>
          <m:t>Σ</m:t>
        </m:r>
        <m:r>
          <w:rPr/>
          <m:t xml:space="preserve">, </m:t>
        </m:r>
        <m:r>
          <w:rPr/>
          <m:t>δ</m:t>
        </m:r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0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/>
        </m:sSub>
        <m:r>
          <w:rPr/>
          <m:t xml:space="preserve">) </m:t>
        </m:r>
      </m:oMath>
      <w:r w:rsidDel="00000000" w:rsidR="00000000" w:rsidRPr="00000000">
        <w:rPr>
          <w:rtl w:val="0"/>
        </w:rPr>
        <w:t xml:space="preserve"> - ДКА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Докажем, что </w:t>
      </w:r>
      <m:oMath>
        <m:r>
          <w:rPr/>
          <m:t xml:space="preserve">L(A)</m:t>
        </m:r>
        <m:r>
          <w:rPr/>
          <m:t>∈</m:t>
        </m:r>
        <m:r>
          <w:rPr/>
          <m:t xml:space="preserve">Reg </m:t>
        </m:r>
        <m:sSup>
          <m:sSupPr>
            <m:ctrlPr>
              <w:rPr/>
            </m:ctrlPr>
          </m:sSupPr>
          <m:e>
            <m:r>
              <w:rPr/>
              <m:t>Σ</m:t>
            </m:r>
          </m:e>
          <m:sup>
            <m:r>
              <w:rPr/>
              <m:t xml:space="preserve">*</m:t>
            </m:r>
          </m:sup>
        </m:sSup>
        <m:r>
          <w:rPr/>
          <m:t xml:space="preserve">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Q</m:t>
            </m:r>
          </m:e>
        </m:d>
        <m:r>
          <w:rPr/>
          <m:t xml:space="preserve">=n . Q={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0</m:t>
            </m:r>
          </m:sub>
        </m:sSub>
        <m:r>
          <w:rPr/>
          <m:t xml:space="preserve">, </m:t>
        </m:r>
        <m:r>
          <w:rPr/>
          <m:t>…</m:t>
        </m:r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n-1</m:t>
            </m:r>
          </m:sub>
        </m:sSub>
        <m:r>
          <w:rPr/>
          <m:t xml:space="preserve">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w:rPr/>
          <m:t xml:space="preserve">L(i, j, k)={w</m:t>
        </m:r>
        <m:r>
          <w:rPr/>
          <m:t>∈</m:t>
        </m:r>
        <m:sSup>
          <m:sSupPr>
            <m:ctrlPr>
              <w:rPr/>
            </m:ctrlPr>
          </m:sSupPr>
          <m:e>
            <m:r>
              <w:rPr/>
              <m:t>Σ</m:t>
            </m:r>
          </m:e>
          <m:sup>
            <m:r>
              <w:rPr/>
              <m:t xml:space="preserve">*</m:t>
            </m:r>
          </m:sup>
        </m:sSup>
        <m:r>
          <w:rPr/>
          <m:t xml:space="preserve"> | </m:t>
        </m:r>
        <m:r>
          <w:rPr/>
          <m:t>δ</m:t>
        </m:r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i</m:t>
            </m:r>
          </m:sub>
        </m:sSub>
        <m:r>
          <w:rPr/>
          <m:t xml:space="preserve">, w)=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j</m:t>
            </m:r>
          </m:sub>
        </m:sSub>
        <m:r>
          <w:rPr/>
          <m:t xml:space="preserve">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Все промежуточные состояния должны иметь номера от </w:t>
      </w:r>
      <m:oMath>
        <m:r>
          <w:rPr/>
          <m:t xml:space="preserve">0</m:t>
        </m:r>
      </m:oMath>
      <w:r w:rsidDel="00000000" w:rsidR="00000000" w:rsidRPr="00000000">
        <w:rPr>
          <w:rtl w:val="0"/>
        </w:rPr>
        <w:t xml:space="preserve"> до </w:t>
      </w:r>
      <m:oMath>
        <m:r>
          <w:rPr/>
          <m:t xml:space="preserve">k-1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619625" cy="1143000"/>
            <wp:effectExtent b="0" l="0" r="0" t="0"/>
            <wp:docPr id="39" name="image90.png"/>
            <a:graphic>
              <a:graphicData uri="http://schemas.openxmlformats.org/drawingml/2006/picture">
                <pic:pic>
                  <pic:nvPicPr>
                    <pic:cNvPr id="0" name="image90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w:rPr/>
          <m:t xml:space="preserve">L(i, j,0)</m:t>
        </m:r>
      </m:oMath>
      <w:r w:rsidDel="00000000" w:rsidR="00000000" w:rsidRPr="00000000">
        <w:rPr>
          <w:rtl w:val="0"/>
        </w:rPr>
        <w:t xml:space="preserve"> - без промежуточных состояний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w:rPr/>
          <m:t xml:space="preserve">L(i, j,n)</m:t>
        </m:r>
      </m:oMath>
      <w:r w:rsidDel="00000000" w:rsidR="00000000" w:rsidRPr="00000000">
        <w:rPr>
          <w:rtl w:val="0"/>
        </w:rPr>
        <w:t xml:space="preserve"> - промежуточные состояния любые(в т.ч и 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32"/>
          <w:szCs w:val="32"/>
        </w:rPr>
      </w:pPr>
      <m:oMath>
        <m:r>
          <w:rPr>
            <w:sz w:val="32"/>
            <w:szCs w:val="32"/>
          </w:rPr>
          <m:t xml:space="preserve">L(A)=</m:t>
        </m:r>
        <m:nary>
          <m:naryPr>
            <m:chr m:val="∩"/>
            <m:ctrlPr>
              <w:rPr>
                <w:sz w:val="32"/>
                <w:szCs w:val="32"/>
              </w:rPr>
            </m:ctrlPr>
          </m:naryPr>
          <m:sub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q</m:t>
                </m:r>
              </m:e>
              <m:sub>
                <m:r>
                  <w:rPr>
                    <w:sz w:val="32"/>
                    <w:szCs w:val="32"/>
                  </w:rPr>
                  <m:t xml:space="preserve">j</m:t>
                </m:r>
              </m:sub>
            </m:sSub>
            <m:r>
              <w:rPr>
                <w:sz w:val="32"/>
                <w:szCs w:val="32"/>
              </w:rPr>
              <m:t>∈</m:t>
            </m:r>
            <m:r>
              <w:rPr>
                <w:sz w:val="32"/>
                <w:szCs w:val="32"/>
              </w:rPr>
              <m:t xml:space="preserve">F</m:t>
            </m:r>
          </m:sub>
          <m:sup/>
        </m:nary>
        <m:r>
          <w:rPr>
            <w:sz w:val="32"/>
            <w:szCs w:val="32"/>
          </w:rPr>
          <m:t xml:space="preserve">L(0, j, n)</m:t>
        </m:r>
      </m:oMath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w:rPr/>
          <m:t xml:space="preserve">L(i, j, k)</m:t>
        </m:r>
        <m:r>
          <w:rPr/>
          <m:t>∈</m:t>
        </m:r>
        <m:r>
          <w:rPr/>
          <m:t xml:space="preserve">Reg </m:t>
        </m:r>
        <m:sSup>
          <m:sSupPr>
            <m:ctrlPr>
              <w:rPr/>
            </m:ctrlPr>
          </m:sSupPr>
          <m:e>
            <m:r>
              <w:rPr/>
              <m:t>Σ</m:t>
            </m:r>
          </m:e>
          <m:sup>
            <m:r>
              <w:rPr/>
              <m:t xml:space="preserve">*</m:t>
            </m:r>
          </m:sup>
        </m:sSup>
      </m:oMath>
      <w:r w:rsidDel="00000000" w:rsidR="00000000" w:rsidRPr="00000000">
        <w:rPr>
          <w:rtl w:val="0"/>
        </w:rPr>
        <w:t xml:space="preserve"> - это хотим доказать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Докажем индукцией по параметру </w:t>
      </w:r>
      <m:oMath>
        <m:r>
          <w:rPr/>
          <m:t xml:space="preserve">k</m:t>
        </m:r>
      </m:oMath>
      <w:r w:rsidDel="00000000" w:rsidR="00000000" w:rsidRPr="00000000">
        <w:rPr>
          <w:rtl w:val="0"/>
        </w:rPr>
        <w:t xml:space="preserve">.</w:t>
        <w:br w:type="textWrapping"/>
      </w:r>
      <w:r w:rsidDel="00000000" w:rsidR="00000000" w:rsidRPr="00000000">
        <w:rPr>
          <w:u w:val="single"/>
          <w:rtl w:val="0"/>
        </w:rPr>
        <w:t xml:space="preserve">Б.И.</w:t>
      </w:r>
      <w:r w:rsidDel="00000000" w:rsidR="00000000" w:rsidRPr="00000000">
        <w:rPr>
          <w:rtl w:val="0"/>
        </w:rPr>
        <w:t xml:space="preserve">: </w:t>
      </w:r>
      <m:oMath>
        <m:r>
          <w:rPr/>
          <m:t xml:space="preserve">k=0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w:rPr/>
          <m:t xml:space="preserve">L(i, i, 0)=</m:t>
        </m:r>
        <m:r>
          <w:rPr/>
          <m:t>ε</m:t>
        </m:r>
        <m:r>
          <w:rPr/>
          <m:t xml:space="preserve">+{a | </m:t>
        </m:r>
        <m:r>
          <w:rPr/>
          <m:t>δ</m:t>
        </m:r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i</m:t>
            </m:r>
          </m:sub>
        </m:sSub>
        <m:r>
          <w:rPr/>
          <m:t xml:space="preserve">, a)=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i</m:t>
            </m:r>
          </m:sub>
        </m:sSub>
        <m:r>
          <w:rPr/>
          <m:t xml:space="preserve">}</m:t>
        </m:r>
        <m:r>
          <w:rPr/>
          <m:t>∈</m:t>
        </m:r>
        <m:r>
          <w:rPr/>
          <m:t xml:space="preserve">Reg </m:t>
        </m:r>
        <m:sSup>
          <m:sSupPr>
            <m:ctrlPr>
              <w:rPr/>
            </m:ctrlPr>
          </m:sSupPr>
          <m:e>
            <m:r>
              <w:rPr/>
              <m:t>Σ</m:t>
            </m:r>
          </m:e>
          <m:sup>
            <m:r>
              <w:rPr/>
              <m:t xml:space="preserve">*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*тут рисуночек - петля *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w:rPr/>
          <m:t xml:space="preserve">L(i, j, 0)={a| </m:t>
        </m:r>
        <m:r>
          <w:rPr/>
          <m:t>δ</m:t>
        </m:r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i</m:t>
            </m:r>
          </m:sub>
        </m:sSub>
        <m:r>
          <w:rPr/>
          <m:t xml:space="preserve">,a)=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j</m:t>
            </m:r>
          </m:sub>
        </m:sSub>
        <m:r>
          <w:rPr/>
          <m:t xml:space="preserve">}</m:t>
        </m:r>
        <m:r>
          <w:rPr/>
          <m:t>∈</m:t>
        </m:r>
        <m:r>
          <w:rPr/>
          <m:t xml:space="preserve">Reg </m:t>
        </m:r>
        <m:sSup>
          <m:sSupPr>
            <m:ctrlPr>
              <w:rPr/>
            </m:ctrlPr>
          </m:sSupPr>
          <m:e>
            <m:r>
              <w:rPr/>
              <m:t>Σ</m:t>
            </m:r>
          </m:e>
          <m:sup>
            <m:r>
              <w:rPr/>
              <m:t xml:space="preserve">*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727200"/>
            <wp:effectExtent b="0" l="0" r="0" t="0"/>
            <wp:docPr id="21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u w:val="single"/>
          <w:rtl w:val="0"/>
        </w:rPr>
        <w:t xml:space="preserve">Ш. И.</w:t>
      </w:r>
      <w:r w:rsidDel="00000000" w:rsidR="00000000" w:rsidRPr="00000000">
        <w:rPr>
          <w:rtl w:val="0"/>
        </w:rPr>
        <w:t xml:space="preserve"> Предположим, что </w:t>
      </w:r>
      <m:oMath>
        <m:r>
          <w:rPr/>
          <m:t xml:space="preserve">L(i, j, k)</m:t>
        </m:r>
        <m:r>
          <w:rPr/>
          <m:t>∈</m:t>
        </m:r>
        <m:r>
          <w:rPr/>
          <m:t xml:space="preserve">Reg </m:t>
        </m:r>
        <m:sSup>
          <m:sSupPr>
            <m:ctrlPr>
              <w:rPr/>
            </m:ctrlPr>
          </m:sSupPr>
          <m:e>
            <m:r>
              <w:rPr/>
              <m:t>Σ</m:t>
            </m:r>
          </m:e>
          <m:sup>
            <m:r>
              <w:rPr/>
              <m:t xml:space="preserve">*</m:t>
            </m:r>
          </m:sup>
        </m:sSup>
        <m:r>
          <w:rPr/>
          <m:t xml:space="preserve">, </m:t>
        </m:r>
        <m:r>
          <w:rPr/>
          <m:t>∀</m:t>
        </m:r>
        <m:r>
          <w:rPr/>
          <m:t xml:space="preserve">i, j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w:rPr/>
          <m:t xml:space="preserve">L(i, j, k+1)=L(i, j, k)+L(i, k, k)</m:t>
        </m:r>
        <m:sSup>
          <m:sSupPr>
            <m:ctrlPr>
              <w:rPr/>
            </m:ctrlPr>
          </m:sSupPr>
          <m:e>
            <m:r>
              <w:rPr/>
              <m:t xml:space="preserve">L</m:t>
            </m:r>
          </m:e>
          <m:sup>
            <m:r>
              <w:rPr/>
              <m:t xml:space="preserve">*</m:t>
            </m:r>
          </m:sup>
        </m:sSup>
        <m:r>
          <w:rPr/>
          <m:t xml:space="preserve">(k, k, k)L(k, j, k)</m:t>
        </m:r>
        <m:r>
          <w:rPr/>
          <m:t>∈</m:t>
        </m:r>
        <m:r>
          <w:rPr/>
          <m:t xml:space="preserve">Reg </m:t>
        </m:r>
        <m:sSup>
          <m:sSupPr>
            <m:ctrlPr>
              <w:rPr/>
            </m:ctrlPr>
          </m:sSupPr>
          <m:e>
            <m:r>
              <w:rPr/>
              <m:t>Σ</m:t>
            </m:r>
          </m:e>
          <m:sup>
            <m:r>
              <w:rPr/>
              <m:t xml:space="preserve">*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m:t>↑</m:t>
        </m:r>
      </m:oMath>
      <w:r w:rsidDel="00000000" w:rsidR="00000000" w:rsidRPr="00000000">
        <w:rPr>
          <w:rtl w:val="0"/>
        </w:rPr>
        <w:t xml:space="preserve"> тут всё регулярные выражения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Примеры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“Как построить </w:t>
      </w:r>
      <m:oMath>
        <m:r>
          <m:t>ε</m:t>
        </m:r>
        <m:r>
          <w:rPr/>
          <m:t xml:space="preserve">-НКА</m:t>
        </m:r>
      </m:oMath>
      <w:r w:rsidDel="00000000" w:rsidR="00000000" w:rsidRPr="00000000">
        <w:rPr>
          <w:rtl w:val="0"/>
        </w:rPr>
        <w:t xml:space="preserve">по регулярному выражению?”</w:t>
        <w:br w:type="textWrapping"/>
      </w:r>
      <m:oMath>
        <m:r>
          <w:rPr/>
          <m:t xml:space="preserve">(a</m:t>
        </m:r>
        <m:sSup>
          <m:sSupPr>
            <m:ctrlPr>
              <w:rPr/>
            </m:ctrlPr>
          </m:sSupPr>
          <m:e>
            <m:r>
              <w:rPr/>
              <m:t xml:space="preserve">b</m:t>
            </m:r>
          </m:e>
          <m:sup>
            <m:r>
              <w:rPr/>
              <m:t xml:space="preserve">+</m:t>
            </m:r>
          </m:sup>
        </m:sSup>
        <m:r>
          <w:rPr/>
          <m:t xml:space="preserve">a+</m:t>
        </m:r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*</m:t>
            </m:r>
          </m:sup>
        </m:sSup>
        <m:r>
          <w:rPr/>
          <m:t xml:space="preserve">b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*</m:t>
            </m:r>
          </m:sup>
        </m:sSup>
        <m:r>
          <w:rPr/>
          <m:t xml:space="preserve">a</m:t>
        </m:r>
        <m:sSup>
          <m:sSupPr>
            <m:ctrlPr>
              <w:rPr/>
            </m:ctrlPr>
          </m:sSupPr>
          <m:e>
            <m:r>
              <w:rPr/>
              <m:t xml:space="preserve">b</m:t>
            </m:r>
          </m:e>
          <m:sup>
            <m:r>
              <w:rPr/>
              <m:t xml:space="preserve">*</m:t>
            </m:r>
          </m:sup>
        </m:sSup>
      </m:oMath>
      <w:r w:rsidDel="00000000" w:rsidR="00000000" w:rsidRPr="00000000">
        <w:rPr>
          <w:rtl w:val="0"/>
        </w:rPr>
        <w:t xml:space="preserve">, </w:t>
      </w:r>
      <m:oMath>
        <m:sSup>
          <m:sSupPr>
            <m:ctrlPr>
              <w:rPr/>
            </m:ctrlPr>
          </m:sSupPr>
          <m:e>
            <m:r>
              <w:rPr/>
              <m:t xml:space="preserve">b</m:t>
            </m:r>
          </m:e>
          <m:sup>
            <m:r>
              <w:rPr/>
              <m:t xml:space="preserve">+</m:t>
            </m:r>
          </m:sup>
        </m:sSup>
        <m:r>
          <w:rPr/>
          <m:t xml:space="preserve">=</m:t>
        </m:r>
        <m:sSup>
          <m:sSupPr>
            <m:ctrlPr>
              <w:rPr/>
            </m:ctrlPr>
          </m:sSupPr>
          <m:e>
            <m:r>
              <w:rPr/>
              <m:t xml:space="preserve">b</m:t>
            </m:r>
          </m:e>
          <m:sup>
            <m:r>
              <w:rPr/>
              <m:t xml:space="preserve">*</m:t>
            </m:r>
          </m:sup>
        </m:sSup>
        <m:r>
          <w:rPr/>
          <m:t xml:space="preserve">b</m:t>
        </m:r>
      </m:oMath>
      <w:r w:rsidDel="00000000" w:rsidR="00000000" w:rsidRPr="00000000">
        <w:rPr>
          <w:rtl w:val="0"/>
        </w:rPr>
        <w:t xml:space="preserve">, </w:t>
      </w:r>
      <m:oMath>
        <m:r>
          <w:rPr/>
          <m:t xml:space="preserve">(a</m:t>
        </m:r>
        <m:sSup>
          <m:sSupPr>
            <m:ctrlPr>
              <w:rPr/>
            </m:ctrlPr>
          </m:sSupPr>
          <m:e>
            <m:r>
              <w:rPr/>
              <m:t xml:space="preserve">b</m:t>
            </m:r>
          </m:e>
          <m:sup>
            <m:r>
              <w:rPr/>
              <m:t xml:space="preserve">+</m:t>
            </m:r>
          </m:sup>
        </m:sSup>
        <m:r>
          <w:rPr/>
          <m:t xml:space="preserve">a+</m:t>
        </m:r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*</m:t>
            </m:r>
          </m:sup>
        </m:sSup>
        <m:r>
          <w:rPr/>
          <m:t xml:space="preserve">b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*</m:t>
            </m:r>
          </m:sup>
        </m:sSup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, </w:t>
      </w:r>
      <m:oMath>
        <m:r>
          <w:rPr/>
          <m:t xml:space="preserve">a= </m:t>
        </m:r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, </w:t>
      </w:r>
      <m:oMath>
        <m:sSup>
          <m:sSupPr>
            <m:ctrlPr>
              <w:rPr/>
            </m:ctrlPr>
          </m:sSupPr>
          <m:e>
            <m:r>
              <w:rPr/>
              <m:t xml:space="preserve">b</m:t>
            </m:r>
          </m:e>
          <m:sup>
            <m:r>
              <w:rPr/>
              <m:t xml:space="preserve">*</m:t>
            </m:r>
          </m:sup>
        </m:sSup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3</m:t>
            </m:r>
          </m:sub>
        </m:sSub>
      </m:oMath>
      <w:r w:rsidDel="00000000" w:rsidR="00000000" w:rsidRPr="00000000">
        <w:rPr>
          <w:rtl w:val="0"/>
        </w:rPr>
        <w:t xml:space="preserve">, </w:t>
      </w:r>
      <m:oMath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4</m:t>
            </m:r>
          </m:sub>
        </m:sSub>
        <m:r>
          <w:rPr/>
          <m:t xml:space="preserve">=a</m:t>
        </m:r>
        <m:sSup>
          <m:sSupPr>
            <m:ctrlPr>
              <w:rPr/>
            </m:ctrlPr>
          </m:sSupPr>
          <m:e>
            <m:r>
              <w:rPr/>
              <m:t xml:space="preserve">b</m:t>
            </m:r>
          </m:e>
          <m:sup>
            <m:r>
              <w:rPr/>
              <m:t xml:space="preserve">*</m:t>
            </m:r>
          </m:sup>
        </m:sSup>
        <m:r>
          <w:rPr/>
          <m:t xml:space="preserve">ba+</m:t>
        </m:r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*</m:t>
            </m:r>
          </m:sup>
        </m:sSup>
        <m:r>
          <w:rPr/>
          <m:t xml:space="preserve">b</m:t>
        </m:r>
      </m:oMath>
      <w:r w:rsidDel="00000000" w:rsidR="00000000" w:rsidRPr="00000000">
        <w:rPr>
          <w:rtl w:val="0"/>
        </w:rPr>
        <w:t xml:space="preserve">, </w:t>
      </w:r>
      <m:oMath>
        <m:r>
          <w:rPr/>
          <m:t xml:space="preserve">a</m:t>
        </m:r>
        <m:sSup>
          <m:sSupPr>
            <m:ctrlPr>
              <w:rPr/>
            </m:ctrlPr>
          </m:sSupPr>
          <m:e>
            <m:r>
              <w:rPr/>
              <m:t xml:space="preserve">b</m:t>
            </m:r>
          </m:e>
          <m:sup>
            <m:r>
              <w:rPr/>
              <m:t xml:space="preserve">*</m:t>
            </m:r>
          </m:sup>
        </m:sSup>
        <m:r>
          <w:rPr/>
          <m:t xml:space="preserve">ba=</m:t>
        </m:r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5</m:t>
            </m:r>
          </m:sub>
        </m:sSub>
      </m:oMath>
      <w:r w:rsidDel="00000000" w:rsidR="00000000" w:rsidRPr="00000000">
        <w:rPr>
          <w:rtl w:val="0"/>
        </w:rPr>
        <w:t xml:space="preserve">, </w:t>
      </w:r>
      <m:oMath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*</m:t>
            </m:r>
          </m:sup>
        </m:sSup>
        <m:r>
          <w:rPr/>
          <m:t xml:space="preserve">b=</m:t>
        </m:r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6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451100"/>
            <wp:effectExtent b="0" l="0" r="0" t="0"/>
            <wp:docPr id="34" name="image84.png"/>
            <a:graphic>
              <a:graphicData uri="http://schemas.openxmlformats.org/drawingml/2006/picture">
                <pic:pic>
                  <pic:nvPicPr>
                    <pic:cNvPr id="0" name="image84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“Как по автомату построить язык, который он распознает?”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Лемма</w:t>
      </w:r>
      <w:r w:rsidDel="00000000" w:rsidR="00000000" w:rsidRPr="00000000">
        <w:rPr>
          <w:rtl w:val="0"/>
        </w:rPr>
        <w:t xml:space="preserve"> </w:t>
      </w:r>
      <m:oMath>
        <m:r>
          <w:rPr/>
          <m:t xml:space="preserve">L, U, V</m:t>
        </m:r>
        <m:r>
          <w:rPr/>
          <m:t>⊆</m:t>
        </m:r>
        <m:sSup>
          <m:sSupPr>
            <m:ctrlPr>
              <w:rPr/>
            </m:ctrlPr>
          </m:sSupPr>
          <m:e>
            <m:r>
              <w:rPr/>
              <m:t>Σ</m:t>
            </m:r>
          </m:e>
          <m:sup>
            <m:r>
              <w:rPr/>
              <m:t xml:space="preserve">*</m:t>
            </m:r>
          </m:sup>
        </m:sSup>
        <m:r>
          <w:rPr/>
          <m:t xml:space="preserve">, U, V - </m:t>
        </m:r>
      </m:oMath>
      <w:r w:rsidDel="00000000" w:rsidR="00000000" w:rsidRPr="00000000">
        <w:rPr>
          <w:rtl w:val="0"/>
        </w:rPr>
        <w:t xml:space="preserve">фикс, </w:t>
      </w:r>
      <m:oMath>
        <m:r>
          <m:t>ε</m:t>
        </m:r>
        <m:r>
          <m:t>∉</m:t>
        </m:r>
        <m:r>
          <w:rPr/>
          <m:t xml:space="preserve">V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w:rPr/>
          <m:t xml:space="preserve">L=U+LV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Тогда  </w:t>
      </w:r>
      <m:oMath>
        <m:r>
          <w:rPr/>
          <m:t xml:space="preserve">L=U</m:t>
        </m:r>
        <m:sSup>
          <m:sSupPr>
            <m:ctrlPr>
              <w:rPr/>
            </m:ctrlPr>
          </m:sSupPr>
          <m:e>
            <m:r>
              <w:rPr/>
              <m:t xml:space="preserve">V</m:t>
            </m:r>
          </m:e>
          <m:sup>
            <m:r>
              <w:rPr/>
              <m:t xml:space="preserve">*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Доказательство: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Пусть </w:t>
      </w:r>
      <m:oMath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 - решение уравнения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Докажем, что </w:t>
      </w:r>
      <m:oMath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1</m:t>
            </m:r>
          </m:sub>
        </m:sSub>
        <m:r>
          <w:rPr/>
          <m:t xml:space="preserve">=U</m:t>
        </m:r>
        <m:sSup>
          <m:sSupPr>
            <m:ctrlPr>
              <w:rPr/>
            </m:ctrlPr>
          </m:sSupPr>
          <m:e>
            <m:r>
              <w:rPr/>
              <m:t xml:space="preserve">V</m:t>
            </m:r>
          </m:e>
          <m:sup>
            <m:r>
              <w:rPr/>
              <m:t xml:space="preserve">*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О/п : </w:t>
      </w:r>
      <m:oMath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1</m:t>
            </m:r>
          </m:sub>
        </m:sSub>
        <m:r>
          <w:rPr/>
          <m:t>≠</m:t>
        </m:r>
        <m:r>
          <w:rPr/>
          <m:t xml:space="preserve">U</m:t>
        </m:r>
        <m:sSup>
          <m:sSupPr>
            <m:ctrlPr>
              <w:rPr/>
            </m:ctrlPr>
          </m:sSupPr>
          <m:e>
            <m:r>
              <w:rPr/>
              <m:t xml:space="preserve">V</m:t>
            </m:r>
          </m:e>
          <m:sup>
            <m:r>
              <w:rPr/>
              <m:t xml:space="preserve">*</m:t>
            </m:r>
          </m:sup>
        </m:sSup>
        <m:r>
          <w:rPr/>
          <m:t>⇒</m:t>
        </m:r>
        <m:r>
          <w:rPr/>
          <m:t>∃</m:t>
        </m:r>
        <m:r>
          <w:rPr/>
          <m:t xml:space="preserve">w</m:t>
        </m:r>
        <m:r>
          <w:rPr/>
          <m:t>≠</m:t>
        </m:r>
        <m:r>
          <w:rPr/>
          <m:t xml:space="preserve">U</m:t>
        </m:r>
        <m:sSup>
          <m:sSupPr>
            <m:ctrlPr>
              <w:rPr/>
            </m:ctrlPr>
          </m:sSupPr>
          <m:e>
            <m:r>
              <w:rPr/>
              <m:t xml:space="preserve">V</m:t>
            </m:r>
          </m:e>
          <m:sup>
            <m:r>
              <w:rPr/>
              <m:t xml:space="preserve">*</m:t>
            </m:r>
          </m:sup>
        </m:sSup>
        <m:r>
          <w:rPr/>
          <m:t xml:space="preserve">,</m:t>
        </m:r>
      </m:oMath>
      <w:r w:rsidDel="00000000" w:rsidR="00000000" w:rsidRPr="00000000">
        <w:rPr>
          <w:rtl w:val="0"/>
        </w:rPr>
        <w:t xml:space="preserve">но </w:t>
      </w:r>
      <m:oMath>
        <m:r>
          <w:rPr/>
          <m:t xml:space="preserve">w</m:t>
        </m:r>
        <m:r>
          <w:rPr/>
          <m:t>∈</m:t>
        </m:r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Б.о.о </w:t>
      </w:r>
      <m:oMath>
        <m:r>
          <w:rPr/>
          <m:t xml:space="preserve">w</m:t>
        </m:r>
      </m:oMath>
      <w:r w:rsidDel="00000000" w:rsidR="00000000" w:rsidRPr="00000000">
        <w:rPr>
          <w:rtl w:val="0"/>
        </w:rPr>
        <w:t xml:space="preserve">-кратчайшее, </w:t>
      </w:r>
      <m:oMath>
        <m:r>
          <w:rPr/>
          <m:t xml:space="preserve">w</m:t>
        </m:r>
        <m:r>
          <w:rPr/>
          <m:t>∈</m:t>
        </m:r>
        <m:r>
          <w:rPr/>
          <m:t xml:space="preserve">U+LV</m:t>
        </m:r>
      </m:oMath>
      <m:oMath>
        <m:r>
          <m:t>⇒</m:t>
        </m:r>
        <m:r>
          <w:rPr/>
          <m:t xml:space="preserve"> w</m:t>
        </m:r>
        <m:r>
          <w:rPr/>
          <m:t>∈</m:t>
        </m:r>
        <m:r>
          <w:rPr/>
          <m:t xml:space="preserve">LV</m:t>
        </m:r>
      </m:oMath>
      <w:r w:rsidDel="00000000" w:rsidR="00000000" w:rsidRPr="00000000">
        <w:rPr>
          <w:rtl w:val="0"/>
        </w:rPr>
        <w:t xml:space="preserve">(</w:t>
      </w:r>
      <m:oMath>
        <m:r>
          <w:rPr/>
          <m:t xml:space="preserve"> w</m:t>
        </m:r>
        <m:r>
          <w:rPr/>
          <m:t>∉</m:t>
        </m:r>
        <m:r>
          <w:rPr/>
          <m:t xml:space="preserve">U,</m:t>
        </m:r>
      </m:oMath>
      <w:r w:rsidDel="00000000" w:rsidR="00000000" w:rsidRPr="00000000">
        <w:rPr>
          <w:rtl w:val="0"/>
        </w:rPr>
        <w:t xml:space="preserve"> потому как </w:t>
      </w:r>
      <m:oMath>
        <m:r>
          <m:t>ε</m:t>
        </m:r>
      </m:oMath>
      <w:r w:rsidDel="00000000" w:rsidR="00000000" w:rsidRPr="00000000">
        <w:rPr>
          <w:rtl w:val="0"/>
        </w:rPr>
        <w:t xml:space="preserve"> быть не может)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w:rPr/>
          <m:t xml:space="preserve">w</m:t>
        </m:r>
        <m:r>
          <w:rPr/>
          <m:t>∈</m:t>
        </m:r>
        <m:r>
          <w:rPr/>
          <m:t xml:space="preserve">U+LV </m:t>
        </m:r>
        <m:r>
          <w:rPr/>
          <m:t>⇒</m:t>
        </m:r>
        <m:r>
          <w:rPr/>
          <m:t xml:space="preserve">w</m:t>
        </m:r>
        <m:r>
          <w:rPr/>
          <m:t>∈</m:t>
        </m:r>
        <m:r>
          <w:rPr/>
          <m:t xml:space="preserve">LV </m:t>
        </m:r>
        <m:r>
          <w:rPr/>
          <m:t>⇒</m:t>
        </m:r>
        <m:r>
          <w:rPr/>
          <m:t>∃</m:t>
        </m:r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1</m:t>
            </m:r>
          </m:sub>
        </m:sSub>
        <m:r>
          <w:rPr/>
          <m:t>∈</m:t>
        </m:r>
        <m:r>
          <w:rPr/>
          <m:t xml:space="preserve">L, </m:t>
        </m:r>
        <m:r>
          <w:rPr/>
          <m:t>∃</m:t>
        </m:r>
        <m:r>
          <w:rPr/>
          <m:t xml:space="preserve">v</m:t>
        </m:r>
        <m:r>
          <w:rPr/>
          <m:t>∈</m:t>
        </m:r>
        <m:r>
          <w:rPr/>
          <m:t xml:space="preserve">V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w:rPr/>
          <m:t xml:space="preserve">w=</m:t>
        </m:r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1</m:t>
            </m:r>
          </m:sub>
        </m:sSub>
        <m:r>
          <w:rPr/>
          <m:t xml:space="preserve">v </m:t>
        </m:r>
        <m:r>
          <w:rPr/>
          <m:t>⇒</m:t>
        </m:r>
        <m:d>
          <m:dPr>
            <m:begChr m:val="|"/>
            <m:endChr m:val="|"/>
            <m:ctrlPr>
              <w:rPr/>
            </m:ctrlPr>
          </m:d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w</m:t>
                </m:r>
              </m:e>
              <m:sub>
                <m:r>
                  <w:rPr/>
                  <m:t xml:space="preserve">1</m:t>
                </m:r>
              </m:sub>
            </m:sSub>
          </m:e>
        </m:d>
        <m:r>
          <w:rPr/>
          <m:t xml:space="preserve">&lt;</m:t>
        </m:r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w</m:t>
            </m:r>
          </m:e>
        </m:d>
        <m:r>
          <w:rPr/>
          <m:t>⇒</m:t>
        </m:r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1</m:t>
            </m:r>
          </m:sub>
        </m:sSub>
        <m:r>
          <w:rPr/>
          <m:t>∈</m:t>
        </m:r>
        <m:r>
          <w:rPr/>
          <m:t xml:space="preserve">U</m:t>
        </m:r>
        <m:sSup>
          <m:sSupPr>
            <m:ctrlPr>
              <w:rPr/>
            </m:ctrlPr>
          </m:sSupPr>
          <m:e>
            <m:r>
              <w:rPr/>
              <m:t xml:space="preserve">V</m:t>
            </m:r>
          </m:e>
          <m:sup>
            <m:r>
              <w:rPr/>
              <m:t xml:space="preserve">*</m:t>
            </m:r>
          </m:sup>
        </m:sSup>
        <m:r>
          <w:rPr/>
          <m:t>⇔</m:t>
        </m:r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1</m:t>
            </m:r>
          </m:sub>
        </m:sSub>
        <m:r>
          <w:rPr/>
          <m:t xml:space="preserve">=u</m:t>
        </m:r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1</m:t>
            </m:r>
          </m:sub>
        </m:sSub>
        <m:r>
          <w:rPr/>
          <m:t>…</m:t>
        </m:r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k</m:t>
            </m:r>
          </m:sub>
        </m:sSub>
        <m:r>
          <w:rPr/>
          <m:t xml:space="preserve"> (k</m:t>
        </m:r>
        <m:r>
          <w:rPr/>
          <m:t>∈</m:t>
        </m:r>
        <m:r>
          <w:rPr/>
          <m:t xml:space="preserve">[0</m:t>
        </m:r>
        <m:r>
          <w:rPr/>
          <m:t>…</m:t>
        </m:r>
        <m:r>
          <w:rPr/>
          <m:t xml:space="preserve">])</m:t>
        </m:r>
      </m:oMath>
      <w:r w:rsidDel="00000000" w:rsidR="00000000" w:rsidRPr="00000000">
        <w:rPr>
          <w:rtl w:val="0"/>
        </w:rPr>
        <w:t xml:space="preserve"> (тут пришли к противоречию о форме </w:t>
      </w:r>
      <m:oMath>
        <m:r>
          <w:rPr/>
          <m:t xml:space="preserve">w</m:t>
        </m:r>
      </m:oMath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295650" cy="3000375"/>
            <wp:effectExtent b="0" l="0" r="0" t="0"/>
            <wp:docPr id="40" name="image92.png"/>
            <a:graphic>
              <a:graphicData uri="http://schemas.openxmlformats.org/drawingml/2006/picture">
                <pic:pic>
                  <pic:nvPicPr>
                    <pic:cNvPr id="0" name="image92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00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“Построить </w:t>
      </w:r>
      <m:oMath>
        <m:r>
          <w:rPr/>
          <m:t xml:space="preserve">L(A)</m:t>
        </m:r>
      </m:oMath>
      <w:r w:rsidDel="00000000" w:rsidR="00000000" w:rsidRPr="00000000">
        <w:rPr>
          <w:rtl w:val="0"/>
        </w:rPr>
        <w:t xml:space="preserve"> по </w:t>
      </w:r>
      <m:oMath>
        <m:r>
          <w:rPr/>
          <m:t xml:space="preserve">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“Тут рисуночек, к которому не стоит применять теорему Клини”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0</m:t>
            </m:r>
          </m:sub>
        </m:sSub>
        <m:r>
          <w:rPr/>
          <m:t xml:space="preserve">={w| </m:t>
        </m:r>
        <m:r>
          <w:rPr/>
          <m:t>δ</m:t>
        </m:r>
        <m:r>
          <w:rPr/>
          <m:t xml:space="preserve">(0,w)=0}</m:t>
        </m:r>
      </m:oMath>
      <w:r w:rsidDel="00000000" w:rsidR="00000000" w:rsidRPr="00000000">
        <w:rPr>
          <w:rtl w:val="0"/>
        </w:rPr>
        <w:t xml:space="preserve">, </w:t>
      </w:r>
      <m:oMath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1</m:t>
            </m:r>
          </m:sub>
        </m:sSub>
        <m:r>
          <w:rPr/>
          <m:t xml:space="preserve">={w| </m:t>
        </m:r>
        <m:r>
          <w:rPr/>
          <m:t>δ</m:t>
        </m:r>
        <m:r>
          <w:rPr/>
          <m:t xml:space="preserve">(0,w)=1}</m:t>
        </m:r>
      </m:oMath>
      <w:r w:rsidDel="00000000" w:rsidR="00000000" w:rsidRPr="00000000">
        <w:rPr>
          <w:rtl w:val="0"/>
        </w:rPr>
        <w:t xml:space="preserve">, </w:t>
      </w:r>
      <m:oMath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2</m:t>
            </m:r>
          </m:sub>
        </m:sSub>
        <m:r>
          <w:rPr/>
          <m:t xml:space="preserve">={w| </m:t>
        </m:r>
        <m:r>
          <w:rPr/>
          <m:t>δ</m:t>
        </m:r>
        <m:r>
          <w:rPr/>
          <m:t xml:space="preserve">(0,w)=2}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0</m:t>
            </m:r>
          </m:sub>
        </m:sSub>
        <m:r>
          <w:rPr/>
          <m:t xml:space="preserve">=</m:t>
        </m:r>
        <m:r>
          <w:rPr/>
          <m:t>ε</m:t>
        </m:r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2</m:t>
            </m:r>
          </m:sub>
        </m:sSub>
        <m:r>
          <w:rPr/>
          <m:t xml:space="preserve">(a+b)+</m:t>
        </m:r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0</m:t>
            </m:r>
          </m:sub>
        </m:sSub>
        <m:r>
          <w:rPr/>
          <m:t xml:space="preserve">b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1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0</m:t>
            </m:r>
          </m:sub>
        </m:sSub>
        <m:r>
          <w:rPr/>
          <m:t xml:space="preserve">a+</m:t>
        </m:r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1</m:t>
            </m:r>
          </m:sub>
        </m:sSub>
        <m:r>
          <w:rPr/>
          <m:t xml:space="preserve">b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2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1</m:t>
            </m:r>
          </m:sub>
        </m:sSub>
        <m:r>
          <w:rPr/>
          <m:t xml:space="preserve">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(три уравнения-система)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1q3r5u89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Iuyt1r</w:t>
        <w:tab/>
        <w:t xml:space="preserve">`\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=-0kolm.x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0</m:t>
            </m:r>
          </m:sub>
        </m:sSub>
        <m:r>
          <w:rPr/>
          <m:t xml:space="preserve">=</m:t>
        </m:r>
        <m:r>
          <w:rPr/>
          <m:t>ε</m:t>
        </m:r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1</m:t>
            </m:r>
          </m:sub>
        </m:sSub>
        <m:r>
          <w:rPr/>
          <m:t xml:space="preserve">a(a+b)+</m:t>
        </m:r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0</m:t>
            </m:r>
          </m:sub>
        </m:sSub>
        <m:r>
          <w:rPr/>
          <m:t xml:space="preserve">b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1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0</m:t>
            </m:r>
          </m:sub>
        </m:sSub>
        <m:r>
          <w:rPr/>
          <m:t xml:space="preserve">a+</m:t>
        </m:r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1</m:t>
            </m:r>
          </m:sub>
        </m:sSub>
        <m:r>
          <w:rPr/>
          <m:t xml:space="preserve">b</m:t>
        </m:r>
      </m:oMath>
      <w:r w:rsidDel="00000000" w:rsidR="00000000" w:rsidRPr="00000000">
        <w:rPr>
          <w:rtl w:val="0"/>
        </w:rPr>
        <w:t xml:space="preserve">, </w:t>
      </w:r>
      <m:oMath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0</m:t>
            </m:r>
          </m:sub>
        </m:sSub>
        <m:r>
          <w:rPr/>
          <m:t xml:space="preserve">a=U</m:t>
        </m:r>
      </m:oMath>
      <w:r w:rsidDel="00000000" w:rsidR="00000000" w:rsidRPr="00000000">
        <w:rPr>
          <w:rtl w:val="0"/>
        </w:rPr>
        <w:t xml:space="preserve">, </w:t>
      </w:r>
      <m:oMath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1</m:t>
            </m:r>
          </m:sub>
        </m:sSub>
        <m:r>
          <w:rPr/>
          <m:t xml:space="preserve">b=V</m:t>
        </m:r>
      </m:oMath>
      <m:oMath>
        <m:r>
          <m:t>⇒</m:t>
        </m:r>
      </m:oMath>
      <m:oMath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1</m:t>
            </m:r>
          </m:sub>
        </m:sSub>
        <m:r>
          <w:rPr/>
          <m:t xml:space="preserve">=U</m:t>
        </m:r>
        <m:sSup>
          <m:sSupPr>
            <m:ctrlPr>
              <w:rPr/>
            </m:ctrlPr>
          </m:sSupPr>
          <m:e>
            <m:r>
              <w:rPr/>
              <m:t xml:space="preserve">V</m:t>
            </m:r>
          </m:e>
          <m:sup>
            <m:r>
              <w:rPr/>
              <m:t xml:space="preserve">*</m:t>
            </m:r>
          </m:sup>
        </m:sSup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0</m:t>
            </m:r>
          </m:sub>
        </m:sSub>
        <m:r>
          <w:rPr/>
          <m:t xml:space="preserve">a</m:t>
        </m:r>
        <m:sSup>
          <m:sSupPr>
            <m:ctrlPr>
              <w:rPr/>
            </m:ctrlPr>
          </m:sSupPr>
          <m:e>
            <m:r>
              <w:rPr/>
              <m:t xml:space="preserve">b</m:t>
            </m:r>
          </m:e>
          <m:sup>
            <m:r>
              <w:rPr/>
              <m:t xml:space="preserve">*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m:t>ε</m:t>
        </m:r>
        <m:r>
          <w:rPr/>
          <m:t xml:space="preserve">=U</m:t>
        </m:r>
      </m:oMath>
      <w:r w:rsidDel="00000000" w:rsidR="00000000" w:rsidRPr="00000000">
        <w:rPr>
          <w:rtl w:val="0"/>
        </w:rPr>
        <w:t xml:space="preserve">, </w:t>
      </w:r>
      <m:oMath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0</m:t>
            </m:r>
          </m:sub>
        </m:sSub>
        <m:r>
          <w:rPr/>
          <m:t xml:space="preserve">(a</m:t>
        </m:r>
        <m:sSup>
          <m:sSupPr>
            <m:ctrlPr>
              <w:rPr/>
            </m:ctrlPr>
          </m:sSupPr>
          <m:e>
            <m:r>
              <w:rPr/>
              <m:t xml:space="preserve">b</m:t>
            </m:r>
          </m:e>
          <m:sup>
            <m:r>
              <w:rPr/>
              <m:t xml:space="preserve">*</m:t>
            </m:r>
          </m:sup>
        </m:sSup>
        <m:r>
          <w:rPr/>
          <m:t xml:space="preserve">a(a+b)+b)=V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0</m:t>
            </m:r>
          </m:sub>
        </m:sSub>
        <m:r>
          <w:rPr/>
          <m:t xml:space="preserve">=</m:t>
        </m:r>
        <m:r>
          <w:rPr/>
          <m:t>ε</m:t>
        </m:r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0</m:t>
            </m:r>
          </m:sub>
        </m:sSub>
        <m:r>
          <w:rPr/>
          <m:t xml:space="preserve">(a</m:t>
        </m:r>
        <m:sSup>
          <m:sSupPr>
            <m:ctrlPr>
              <w:rPr/>
            </m:ctrlPr>
          </m:sSupPr>
          <m:e>
            <m:r>
              <w:rPr/>
              <m:t xml:space="preserve">b</m:t>
            </m:r>
          </m:e>
          <m:sup>
            <m:r>
              <w:rPr/>
              <m:t xml:space="preserve">*</m:t>
            </m:r>
          </m:sup>
        </m:sSup>
        <m:r>
          <w:rPr/>
          <m:t xml:space="preserve">a(a+b)+b)</m:t>
        </m:r>
        <m:r>
          <w:rPr/>
          <m:t>⇒</m:t>
        </m:r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0</m:t>
            </m:r>
          </m:sub>
        </m:sSub>
        <m:r>
          <w:rPr/>
          <m:t xml:space="preserve">=(ab*a(a+b)+b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*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Если есть язык </w:t>
      </w:r>
      <m:oMath>
        <m:r>
          <w:rPr/>
          <m:t xml:space="preserve">L</m:t>
        </m:r>
      </m:oMath>
      <w:r w:rsidDel="00000000" w:rsidR="00000000" w:rsidRPr="00000000">
        <w:rPr>
          <w:rtl w:val="0"/>
        </w:rPr>
        <w:t xml:space="preserve"> - можно из него получить НКА (</w:t>
      </w:r>
      <m:oMath>
        <m:r>
          <w:rPr/>
          <m:t xml:space="preserve">n</m:t>
        </m:r>
      </m:oMath>
      <w:r w:rsidDel="00000000" w:rsidR="00000000" w:rsidRPr="00000000">
        <w:rPr>
          <w:rtl w:val="0"/>
        </w:rPr>
        <w:t xml:space="preserve"> состояний), из которого по теореме Рабина-Скотта можно получить ДКА (</w:t>
      </w:r>
      <m:oMath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n</m:t>
            </m:r>
          </m:sup>
        </m:sSup>
      </m:oMath>
      <w:r w:rsidDel="00000000" w:rsidR="00000000" w:rsidRPr="00000000">
        <w:rPr>
          <w:rtl w:val="0"/>
        </w:rPr>
        <w:t xml:space="preserve">состояний)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</w:t>
      </w:r>
      <m:oMath>
        <m:r>
          <w:rPr/>
          <m:t xml:space="preserve">A</m:t>
        </m:r>
        <m:r>
          <w:rPr/>
          <m:t>→</m:t>
        </m:r>
        <m:r>
          <w:rPr/>
          <m:t xml:space="preserve">L(A)</m:t>
        </m:r>
      </m:oMath>
      <m:oMath>
        <m:r>
          <m:t>→</m:t>
        </m:r>
      </m:oMath>
      <w:r w:rsidDel="00000000" w:rsidR="00000000" w:rsidRPr="00000000">
        <w:rPr>
          <w:rtl w:val="0"/>
        </w:rPr>
        <w:t xml:space="preserve">регулярное выражение(которых может быть много)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Минимальный ДКА (среди всех, задающих некоторый язык) - ДКА с минимальным количеством состояний.</w:t>
        <w:br w:type="textWrapping"/>
        <w:t xml:space="preserve">Проблема - как построить минимальный ДКА?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jc w:val="center"/>
        <w:rPr/>
      </w:pPr>
      <w:bookmarkStart w:colFirst="0" w:colLast="0" w:name="_nhi98xahc4fx" w:id="2"/>
      <w:bookmarkEnd w:id="2"/>
      <w:r w:rsidDel="00000000" w:rsidR="00000000" w:rsidRPr="00000000">
        <w:rPr>
          <w:rtl w:val="0"/>
        </w:rPr>
        <w:t xml:space="preserve">Моноиды и автоматы.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Пусть есть множество </w:t>
      </w:r>
      <m:oMath>
        <m:r>
          <w:rPr/>
          <m:t xml:space="preserve">M</m:t>
        </m:r>
      </m:oMath>
      <w:r w:rsidDel="00000000" w:rsidR="00000000" w:rsidRPr="00000000">
        <w:rPr>
          <w:rtl w:val="0"/>
        </w:rPr>
        <w:t xml:space="preserve"> с заданной операцией </w:t>
      </w:r>
      <m:oMath>
        <m:r>
          <m:t>⋅</m:t>
        </m:r>
      </m:oMath>
      <w:r w:rsidDel="00000000" w:rsidR="00000000" w:rsidRPr="00000000">
        <w:rPr>
          <w:rtl w:val="0"/>
        </w:rPr>
        <w:t xml:space="preserve">.</w:t>
        <w:br w:type="textWrapping"/>
      </w:r>
      <m:oMath>
        <m:r>
          <w:rPr/>
          <m:t xml:space="preserve">(M, </m:t>
        </m:r>
        <m:r>
          <w:rPr/>
          <m:t>⋅</m:t>
        </m:r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 - моноид, если это полугруппа, в </w:t>
      </w:r>
      <w:r w:rsidDel="00000000" w:rsidR="00000000" w:rsidRPr="00000000">
        <w:rPr>
          <w:rtl w:val="0"/>
        </w:rPr>
        <w:t xml:space="preserve">которой</w:t>
      </w:r>
      <w:r w:rsidDel="00000000" w:rsidR="00000000" w:rsidRPr="00000000">
        <w:rPr>
          <w:rtl w:val="0"/>
        </w:rPr>
        <w:t xml:space="preserve"> есть нейтральный элемент.</w:t>
        <w:br w:type="textWrapping"/>
        <w:t xml:space="preserve">Более строго:</w:t>
      </w:r>
    </w:p>
    <w:p w:rsidR="00000000" w:rsidDel="00000000" w:rsidP="00000000" w:rsidRDefault="00000000" w:rsidRPr="00000000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m:oMath>
        <m:r>
          <m:t>∀</m:t>
        </m:r>
        <m:r>
          <w:rPr/>
          <m:t xml:space="preserve">x,y,z</m:t>
        </m:r>
        <m:r>
          <w:rPr/>
          <m:t>∈</m:t>
        </m:r>
        <m:r>
          <w:rPr/>
          <m:t xml:space="preserve">M :(xy)z = x(yz)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m:oMath>
        <m:sSub>
          <m:sSubPr>
            <m:ctrlPr>
              <w:rPr/>
            </m:ctrlPr>
          </m:sSubPr>
          <m:e>
            <m:r>
              <m:t>∃</m:t>
            </m:r>
            <m:r>
              <w:rPr/>
              <m:t xml:space="preserve">1</m:t>
            </m:r>
          </m:e>
          <m:sub>
            <m:r>
              <w:rPr/>
              <m:t xml:space="preserve">M</m:t>
            </m:r>
          </m:sub>
        </m:sSub>
        <m:r>
          <w:rPr/>
          <m:t>∈</m:t>
        </m:r>
        <m:r>
          <w:rPr/>
          <m:t xml:space="preserve">M</m:t>
        </m:r>
      </m:oMath>
      <w:r w:rsidDel="00000000" w:rsidR="00000000" w:rsidRPr="00000000">
        <w:rPr>
          <w:rtl w:val="0"/>
        </w:rPr>
        <w:t xml:space="preserve">- нейтральный </w:t>
      </w:r>
      <m:oMath>
        <m:r>
          <m:t>∀</m:t>
        </m:r>
        <m:r>
          <w:rPr/>
          <m:t xml:space="preserve">x</m:t>
        </m:r>
        <m:r>
          <w:rPr/>
          <m:t>∈</m:t>
        </m:r>
        <m:r>
          <w:rPr/>
          <m:t xml:space="preserve">M</m:t>
        </m:r>
      </m:oMath>
      <w:r w:rsidDel="00000000" w:rsidR="00000000" w:rsidRPr="00000000">
        <w:rPr>
          <w:rtl w:val="0"/>
        </w:rPr>
        <w:t xml:space="preserve"> : </w:t>
      </w:r>
      <m:oMath>
        <m:sSub>
          <m:sSubPr>
            <m:ctrlPr>
              <w:rPr/>
            </m:ctrlPr>
          </m:sSubPr>
          <m:e>
            <m:r>
              <w:rPr/>
              <m:t xml:space="preserve">1</m:t>
            </m:r>
          </m:e>
          <m:sub>
            <m:r>
              <w:rPr/>
              <m:t xml:space="preserve">M</m:t>
            </m:r>
          </m:sub>
        </m:sSub>
        <m:r>
          <w:rPr/>
          <m:t>⋅</m:t>
        </m:r>
        <m:r>
          <w:rPr/>
          <m:t xml:space="preserve">x=x</m:t>
        </m:r>
        <m:r>
          <w:rPr/>
          <m:t>⋅</m:t>
        </m:r>
        <m:sSub>
          <m:sSubPr>
            <m:ctrlPr>
              <w:rPr/>
            </m:ctrlPr>
          </m:sSubPr>
          <m:e>
            <m:r>
              <w:rPr/>
              <m:t xml:space="preserve">1</m:t>
            </m:r>
          </m:e>
          <m:sub>
            <m:r>
              <w:rPr/>
              <m:t xml:space="preserve">M</m:t>
            </m:r>
          </m:sub>
        </m:sSub>
        <m:r>
          <w:rPr/>
          <m:t xml:space="preserve">=x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Возьмём </w:t>
      </w:r>
      <m:oMath>
        <m:r>
          <w:rPr/>
          <m:t xml:space="preserve">Q</m:t>
        </m:r>
        <m:r>
          <w:rPr/>
          <m:t>≠</m:t>
        </m:r>
        <m:r>
          <w:rPr/>
          <m:t>⊘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Рассмотрим множество </w:t>
      </w:r>
      <m:oMath>
        <m:r>
          <w:rPr/>
          <m:t xml:space="preserve">T(Q)</m:t>
        </m:r>
      </m:oMath>
      <w:r w:rsidDel="00000000" w:rsidR="00000000" w:rsidRPr="00000000">
        <w:rPr>
          <w:rtl w:val="0"/>
        </w:rPr>
        <w:t xml:space="preserve"> всех преобразований </w:t>
      </w:r>
      <m:oMath>
        <m:r>
          <m:t>τ</m:t>
        </m:r>
        <m:r>
          <w:rPr/>
          <m:t xml:space="preserve">:Q</m:t>
        </m:r>
        <m:r>
          <w:rPr/>
          <m:t>→</m:t>
        </m:r>
        <m:r>
          <w:rPr/>
          <m:t xml:space="preserve">Q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Известно, что </w:t>
      </w:r>
      <m:oMath>
        <m:r>
          <w:rPr/>
          <m:t xml:space="preserve">T(Q)</m:t>
        </m:r>
      </m:oMath>
      <w:r w:rsidDel="00000000" w:rsidR="00000000" w:rsidRPr="00000000">
        <w:rPr>
          <w:rtl w:val="0"/>
        </w:rPr>
        <w:t xml:space="preserve"> - полугруппа относительно операции композиции.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На самом деле, это даже моноид, потому что тождественное преобразование - это единица.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724275" cy="1485900"/>
            <wp:effectExtent b="0" l="0" r="0" t="0"/>
            <wp:docPr id="36" name="image86.png"/>
            <a:graphic>
              <a:graphicData uri="http://schemas.openxmlformats.org/drawingml/2006/picture">
                <pic:pic>
                  <pic:nvPicPr>
                    <pic:cNvPr id="0" name="image86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Только что мы вспомнили некоторые факты из алгебры и дискретной математики. А теперь давайте вернёмся к автоматам.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Пусть дан автомат </w:t>
      </w:r>
      <m:oMath>
        <m:r>
          <w:rPr/>
          <m:t xml:space="preserve">A</m:t>
        </m:r>
      </m:oMath>
      <w:r w:rsidDel="00000000" w:rsidR="00000000" w:rsidRPr="00000000">
        <w:rPr>
          <w:rtl w:val="0"/>
        </w:rPr>
        <w:t xml:space="preserve"> - ДКА.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w:rPr/>
          <m:t xml:space="preserve">A=(Q,</m:t>
        </m:r>
        <m:r>
          <w:rPr/>
          <m:t>Σ</m:t>
        </m:r>
        <m:r>
          <w:rPr/>
          <m:t xml:space="preserve">,</m:t>
        </m:r>
        <m:r>
          <w:rPr/>
          <m:t>δ</m:t>
        </m:r>
      </m:oMath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m:t>δ</m:t>
        </m:r>
        <m:r>
          <w:rPr/>
          <m:t xml:space="preserve">(q,a)=p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Если зафиксировать некоторое </w:t>
      </w:r>
      <m:oMath>
        <m:r>
          <w:rPr/>
          <m:t xml:space="preserve">a</m:t>
        </m:r>
      </m:oMath>
      <w:r w:rsidDel="00000000" w:rsidR="00000000" w:rsidRPr="00000000">
        <w:rPr>
          <w:rtl w:val="0"/>
        </w:rPr>
        <w:t xml:space="preserve">, то </w:t>
      </w:r>
      <m:oMath>
        <m:r>
          <m:t>δ</m:t>
        </m:r>
        <m:r>
          <w:rPr/>
          <m:t xml:space="preserve">(_,a):Q</m:t>
        </m:r>
        <m:r>
          <w:rPr/>
          <m:t>→</m:t>
        </m:r>
        <m:r>
          <w:rPr/>
          <m:t xml:space="preserve">Q</m:t>
        </m:r>
        <m:r>
          <w:rPr/>
          <m:t>∈</m:t>
        </m:r>
        <m:r>
          <w:rPr/>
          <m:t xml:space="preserve">T(Q)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Также, если </w:t>
      </w:r>
      <m:oMath>
        <m:r>
          <w:rPr/>
          <m:t xml:space="preserve">w</m:t>
        </m:r>
        <m:r>
          <w:rPr/>
          <m:t>∈</m:t>
        </m:r>
        <m:sSup>
          <m:sSupPr>
            <m:ctrlPr>
              <w:rPr/>
            </m:ctrlPr>
          </m:sSupPr>
          <m:e>
            <m:r>
              <w:rPr/>
              <m:t>Σ</m:t>
            </m:r>
          </m:e>
          <m:sup>
            <m:r>
              <w:rPr/>
              <m:t xml:space="preserve">*</m:t>
            </m:r>
          </m:sup>
        </m:sSup>
      </m:oMath>
      <w:r w:rsidDel="00000000" w:rsidR="00000000" w:rsidRPr="00000000">
        <w:rPr>
          <w:rtl w:val="0"/>
        </w:rPr>
        <w:t xml:space="preserve">, то аналогично можно при фиксированном </w:t>
      </w:r>
      <m:oMath>
        <m:r>
          <w:rPr/>
          <m:t xml:space="preserve">w</m:t>
        </m:r>
      </m:oMath>
      <w:r w:rsidDel="00000000" w:rsidR="00000000" w:rsidRPr="00000000">
        <w:rPr>
          <w:rtl w:val="0"/>
        </w:rPr>
        <w:t xml:space="preserve"> сказать, что </w:t>
      </w:r>
      <m:oMath>
        <m:r>
          <m:t>δ</m:t>
        </m:r>
        <m:r>
          <w:rPr/>
          <m:t xml:space="preserve">(_,w)</m:t>
        </m:r>
        <m:r>
          <w:rPr/>
          <m:t>∈</m:t>
        </m:r>
        <m:r>
          <w:rPr/>
          <m:t xml:space="preserve">T(Q)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m:oMath>
        <m:r>
          <m:t>δ</m:t>
        </m:r>
        <m:sSub>
          <m:sSubPr>
            <m:ctrlPr>
              <w:rPr/>
            </m:ctrlPr>
          </m:sSubPr>
          <m:e>
            <m:r>
              <w:rPr/>
              <m:t xml:space="preserve">(_,</m:t>
            </m:r>
            <m:r>
              <w:rPr/>
              <m:t>ε</m:t>
            </m:r>
          </m:e>
          <m:sub/>
        </m:sSub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 - нейтральный элемент.</w:t>
      </w:r>
    </w:p>
    <w:p w:rsidR="00000000" w:rsidDel="00000000" w:rsidP="00000000" w:rsidRDefault="00000000" w:rsidRPr="00000000">
      <w:pPr>
        <w:contextualSpacing w:val="0"/>
        <w:rPr/>
      </w:pPr>
      <m:oMath>
        <m:r>
          <w:rPr/>
          <m:t xml:space="preserve">w=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1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2</m:t>
            </m:r>
          </m:sub>
        </m:sSub>
        <m:r>
          <w:rPr/>
          <m:t>…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n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m:oMath>
        <m:r>
          <m:t>δ</m:t>
        </m:r>
        <m:r>
          <w:rPr/>
          <m:t xml:space="preserve">(_,w)=</m:t>
        </m:r>
        <m:r>
          <w:rPr/>
          <m:t>δ</m:t>
        </m:r>
        <m:r>
          <w:rPr/>
          <m:t xml:space="preserve">(</m:t>
        </m:r>
        <m:r>
          <w:rPr/>
          <m:t>δ</m:t>
        </m:r>
        <m:r>
          <w:rPr/>
          <m:t xml:space="preserve">(</m:t>
        </m:r>
        <m:r>
          <w:rPr/>
          <m:t>…</m:t>
        </m:r>
        <m:r>
          <w:rPr/>
          <m:t xml:space="preserve">(</m:t>
        </m:r>
        <m:r>
          <w:rPr/>
          <m:t>δ</m:t>
        </m:r>
        <m:r>
          <w:rPr/>
          <m:t xml:space="preserve">(_,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1</m:t>
            </m:r>
          </m:sub>
        </m:sSub>
        <m:r>
          <w:rPr/>
          <m:t xml:space="preserve">),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2</m:t>
            </m:r>
          </m:sub>
        </m:sSub>
        <m:r>
          <w:rPr/>
          <m:t xml:space="preserve">)</m:t>
        </m:r>
        <m:r>
          <w:rPr/>
          <m:t>…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n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- композиция преобразований.</w:t>
        <w:br w:type="textWrapping"/>
      </w:r>
      <m:oMath>
        <m:r>
          <w:rPr/>
          <m:t xml:space="preserve">M(A)={</m:t>
        </m:r>
        <m:r>
          <w:rPr/>
          <m:t>δ</m:t>
        </m:r>
      </m:oMath>
      <w:r w:rsidDel="00000000" w:rsidR="00000000" w:rsidRPr="00000000">
        <w:rPr>
          <w:rtl w:val="0"/>
        </w:rPr>
        <w:t xml:space="preserve">(</w:t>
      </w:r>
      <m:oMath>
        <m:r>
          <w:rPr/>
          <m:t xml:space="preserve">_,w)|w</m:t>
        </m:r>
        <m:r>
          <w:rPr/>
          <m:t>∈</m:t>
        </m:r>
        <m:sSup>
          <m:sSupPr>
            <m:ctrlPr>
              <w:rPr/>
            </m:ctrlPr>
          </m:sSupPr>
          <m:e>
            <m:r>
              <w:rPr/>
              <m:t>Σ</m:t>
            </m:r>
          </m:e>
          <m:sup>
            <m:r>
              <w:rPr/>
              <m:t xml:space="preserve">*</m:t>
            </m:r>
          </m:sup>
        </m:sSup>
        <m:r>
          <w:rPr/>
          <m:t xml:space="preserve">}</m:t>
        </m:r>
      </m:oMath>
      <w:r w:rsidDel="00000000" w:rsidR="00000000" w:rsidRPr="00000000">
        <w:rPr>
          <w:rtl w:val="0"/>
        </w:rPr>
        <w:t xml:space="preserve"> - моноид переходов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b w:val="1"/>
        </w:rPr>
        <w:pPrChange w:author="Егор Дружинин" w:id="0" w:date="2017-05-29T08:23:08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contextualSpacing w:val="0"/>
          </w:pPr>
        </w:pPrChange>
      </w:pPr>
      <w:r w:rsidDel="00000000" w:rsidR="00000000" w:rsidRPr="00000000">
        <w:rPr>
          <w:b w:val="1"/>
          <w:rtl w:val="0"/>
        </w:rPr>
        <w:t xml:space="preserve">Пример: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209800" cy="1695450"/>
            <wp:effectExtent b="0" l="0" r="0" t="0"/>
            <wp:docPr id="43" name="image97.png"/>
            <a:graphic>
              <a:graphicData uri="http://schemas.openxmlformats.org/drawingml/2006/picture">
                <pic:pic>
                  <pic:nvPicPr>
                    <pic:cNvPr id="0" name="image97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Давайте поисследуем этот автомат.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51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885"/>
        <w:gridCol w:w="1035"/>
        <w:gridCol w:w="930"/>
        <w:gridCol w:w="1065"/>
        <w:tblGridChange w:id="0">
          <w:tblGrid>
            <w:gridCol w:w="1260"/>
            <w:gridCol w:w="885"/>
            <w:gridCol w:w="1035"/>
            <w:gridCol w:w="930"/>
            <w:gridCol w:w="10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m:oMath>
              <m:r>
                <m:t>ε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m:oMath>
              <m:r>
                <w:rPr/>
                <m:t xml:space="preserve">a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m:oMath>
              <m:r>
                <w:rPr/>
                <m:t xml:space="preserve">b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m:oMath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a</m:t>
                  </m:r>
                </m:e>
                <m:sup>
                  <m:r>
                    <w:rPr/>
                    <m:t xml:space="preserve">2</m:t>
                  </m:r>
                </m:sup>
              </m:sSup>
            </m:oMath>
            <m:oMath>
              <m:r>
                <w:rPr/>
                <m:t xml:space="preserve">(=</m:t>
              </m:r>
              <m:r>
                <w:rPr/>
                <m:t>ε</m:t>
              </m:r>
              <m:r>
                <w:rPr/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m:oMath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b</m:t>
                  </m:r>
                </m:e>
                <m:sup>
                  <m:r>
                    <w:rPr/>
                    <m:t xml:space="preserve">2</m:t>
                  </m:r>
                </m:sup>
              </m:sSup>
            </m:oMath>
            <m:oMath>
              <m:r>
                <w:rPr/>
                <m:t xml:space="preserve">(=</m:t>
              </m:r>
              <m:r>
                <w:rPr/>
                <m:t>ε</m:t>
              </m:r>
              <m:r>
                <w:rPr/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m:oMath>
              <m:r>
                <w:rPr/>
                <m:t xml:space="preserve">ab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m:oMath>
              <m:r>
                <w:rPr/>
                <m:t xml:space="preserve">ba</m:t>
              </m:r>
            </m:oMath>
            <m:oMath>
              <m:r>
                <w:rPr/>
                <m:t xml:space="preserve">(=ab)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m:oMath>
              <m:r>
                <w:rPr/>
                <m:t xml:space="preserve">aba</m:t>
              </m:r>
            </m:oMath>
            <m:oMath>
              <m:r>
                <w:rPr/>
                <m:t xml:space="preserve">(=b)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m:oMath>
              <m:r>
                <w:rPr/>
                <m:t xml:space="preserve">a</m:t>
              </m:r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b</m:t>
                  </m:r>
                </m:e>
                <m:sup>
                  <m:r>
                    <w:rPr/>
                    <m:t xml:space="preserve">2</m:t>
                  </m:r>
                </m:sup>
              </m:sSup>
            </m:oMath>
            <m:oMath>
              <m:r>
                <w:rPr/>
                <m:t xml:space="preserve">(=a)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Можно заметить, что все квадраты уничтожаются.</w:t>
        <w:br w:type="textWrapping"/>
        <w:t xml:space="preserve">Значит разных элементов всего 4.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Составляем таблицу Кэли: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34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675"/>
        <w:gridCol w:w="720"/>
        <w:gridCol w:w="720"/>
        <w:gridCol w:w="660"/>
        <w:tblGridChange w:id="0">
          <w:tblGrid>
            <w:gridCol w:w="630"/>
            <w:gridCol w:w="675"/>
            <w:gridCol w:w="720"/>
            <w:gridCol w:w="720"/>
            <w:gridCol w:w="6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m:oMath>
              <m:r>
                <m:t>ε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m:oMath>
              <m:r>
                <w:rPr/>
                <m:t xml:space="preserve">a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m:oMath>
              <m:r>
                <w:rPr/>
                <m:t xml:space="preserve">b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m:oMath>
              <m:r>
                <w:rPr/>
                <m:t xml:space="preserve">ab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m:oMath>
              <m:r>
                <m:t>ε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m:oMath>
              <m:r>
                <m:t>ε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m:oMath>
              <m:r>
                <w:rPr/>
                <m:t xml:space="preserve">a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m:oMath>
              <m:r>
                <w:rPr/>
                <m:t xml:space="preserve">b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m:oMath>
              <m:r>
                <w:rPr/>
                <m:t xml:space="preserve">ab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m:oMath>
              <m:r>
                <w:rPr/>
                <m:t xml:space="preserve">a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m:oMath>
              <m:r>
                <w:rPr/>
                <m:t xml:space="preserve">a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m:oMath>
              <m:r>
                <m:t>ε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m:oMath>
              <m:r>
                <w:rPr/>
                <m:t xml:space="preserve">ab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m:oMath>
              <m:r>
                <w:rPr/>
                <m:t xml:space="preserve">b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m:oMath>
              <m:r>
                <w:rPr/>
                <m:t xml:space="preserve">b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m:oMath>
              <m:r>
                <w:rPr/>
                <m:t xml:space="preserve">b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m:oMath>
              <m:r>
                <w:rPr/>
                <m:t xml:space="preserve">ab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m:oMath>
              <m:r>
                <m:t>ε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m:oMath>
              <m:r>
                <w:rPr/>
                <m:t xml:space="preserve">a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m:oMath>
              <m:r>
                <w:rPr/>
                <m:t xml:space="preserve">ab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m:oMath>
              <m:r>
                <w:rPr/>
                <m:t xml:space="preserve">b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m:oMath>
              <m:r>
                <w:rPr/>
                <m:t xml:space="preserve">a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m:oMath>
              <m:r>
                <m:t>ε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Это называется моноидом переходов.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Вопрос:</w:t>
        <w:br w:type="textWrapping"/>
        <w:t xml:space="preserve">Моноид переходов произвольного ДКА - конечный или бесконечный?</w:t>
        <w:br w:type="textWrapping"/>
        <w:t xml:space="preserve">Ответ:</w:t>
        <w:br w:type="textWrapping"/>
        <w:t xml:space="preserve">Конечный, ведь существует лишь конечное количество преобразований.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jc w:val="center"/>
        <w:rPr/>
      </w:pPr>
      <w:bookmarkStart w:colFirst="0" w:colLast="0" w:name="_r1pywrltnac6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jc w:val="center"/>
        <w:rPr/>
      </w:pPr>
      <w:bookmarkStart w:colFirst="0" w:colLast="0" w:name="_45y4jm8cunr4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jc w:val="center"/>
        <w:rPr/>
      </w:pPr>
      <w:bookmarkStart w:colFirst="0" w:colLast="0" w:name="_kn6wkajzvk6g" w:id="5"/>
      <w:bookmarkEnd w:id="5"/>
      <w:r w:rsidDel="00000000" w:rsidR="00000000" w:rsidRPr="00000000">
        <w:rPr>
          <w:rtl w:val="0"/>
        </w:rPr>
        <w:t xml:space="preserve">Распознаваемость моноидами и автоматами.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Опр.</w:t>
      </w:r>
      <w:r w:rsidDel="00000000" w:rsidR="00000000" w:rsidRPr="00000000">
        <w:rPr>
          <w:rtl w:val="0"/>
        </w:rPr>
        <w:t xml:space="preserve"> Пусть есть два моноида: </w:t>
      </w:r>
      <m:oMath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1</m:t>
            </m:r>
          </m:sub>
        </m:sSub>
        <m:r>
          <w:rPr/>
          <m:t xml:space="preserve">,</m:t>
        </m:r>
        <m:r>
          <w:rPr/>
          <m:t>⋅</m:t>
        </m:r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, </w:t>
      </w:r>
      <m:oMath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2</m:t>
            </m:r>
          </m:sub>
        </m:sSub>
        <m:r>
          <w:rPr/>
          <m:t xml:space="preserve">,*)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Тогда </w:t>
      </w:r>
      <m:oMath>
        <m:r>
          <w:rPr/>
          <m:t xml:space="preserve">h:</m:t>
        </m:r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1</m:t>
            </m:r>
          </m:sub>
        </m:sSub>
        <m:r>
          <w:rPr/>
          <m:t>→</m:t>
        </m:r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- гомоморфизм, если </w:t>
      </w:r>
      <m:oMath>
        <m:r>
          <m:t>∀</m:t>
        </m:r>
        <m:r>
          <w:rPr/>
          <m:t xml:space="preserve">p,q</m:t>
        </m:r>
        <m:r>
          <w:rPr/>
          <m:t>∈</m:t>
        </m:r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1</m:t>
            </m:r>
          </m:sub>
        </m:sSub>
        <m:r>
          <w:rPr/>
          <m:t xml:space="preserve">:h(p</m:t>
        </m:r>
        <m:r>
          <w:rPr/>
          <m:t>⋅</m:t>
        </m:r>
        <m:r>
          <w:rPr/>
          <m:t xml:space="preserve">q)=h(p)*h(q)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w:rPr/>
          <m:t xml:space="preserve">f:</m:t>
        </m:r>
        <m:r>
          <w:rPr/>
          <m:t>Σ</m:t>
        </m:r>
        <m:r>
          <w:rPr/>
          <m:t>→</m:t>
        </m:r>
        <m:r>
          <w:rPr/>
          <m:t xml:space="preserve">M</m:t>
        </m:r>
      </m:oMath>
      <w:r w:rsidDel="00000000" w:rsidR="00000000" w:rsidRPr="00000000">
        <w:rPr>
          <w:rtl w:val="0"/>
        </w:rPr>
        <w:t xml:space="preserve"> можно продолжить(как мы и сделали в случае автоматов) единственным образом до гомоморфизма </w:t>
      </w:r>
      <m:oMath>
        <m:r>
          <m:t>φ</m:t>
        </m:r>
      </m:oMath>
      <w:r w:rsidDel="00000000" w:rsidR="00000000" w:rsidRPr="00000000">
        <w:rPr>
          <w:rtl w:val="0"/>
        </w:rPr>
        <w:t xml:space="preserve">:</w:t>
      </w:r>
      <m:oMath>
        <m:sSup>
          <m:sSupPr>
            <m:ctrlPr>
              <w:rPr/>
            </m:ctrlPr>
          </m:sSupPr>
          <m:e>
            <m:r>
              <m:t>Σ</m:t>
            </m:r>
          </m:e>
          <m:sup>
            <m:r>
              <w:rPr/>
              <m:t xml:space="preserve">*</m:t>
            </m:r>
          </m:sup>
        </m:sSup>
        <m:r>
          <w:rPr/>
          <m:t>→</m:t>
        </m:r>
        <m:r>
          <w:rPr/>
          <m:t xml:space="preserve">M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w:rPr/>
          <m:t xml:space="preserve">w=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1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2</m:t>
            </m:r>
          </m:sub>
        </m:sSub>
        <m:r>
          <w:rPr/>
          <m:t>…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n</m:t>
            </m:r>
          </m:sub>
        </m:sSub>
      </m:oMath>
      <m:oMath>
        <m:r>
          <m:t>φ</m:t>
        </m:r>
        <m:r>
          <w:rPr/>
          <m:t xml:space="preserve">(w)=f(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1</m:t>
            </m:r>
          </m:sub>
        </m:sSub>
        <m:r>
          <w:rPr/>
          <m:t xml:space="preserve">)*f(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2</m:t>
            </m:r>
          </m:sub>
        </m:sSub>
        <m:r>
          <w:rPr/>
          <m:t xml:space="preserve">)*</m:t>
        </m:r>
        <m:r>
          <w:rPr/>
          <m:t>…</m:t>
        </m:r>
        <m:r>
          <w:rPr/>
          <m:t xml:space="preserve">*f(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n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m:t>φ</m:t>
        </m:r>
        <m:r>
          <w:rPr/>
          <m:t xml:space="preserve">(</m:t>
        </m:r>
        <m:r>
          <w:rPr/>
          <m:t>ε</m:t>
        </m:r>
        <m:r>
          <w:rPr/>
          <m:t xml:space="preserve">)=</m:t>
        </m:r>
        <m:sSub>
          <m:sSubPr>
            <m:ctrlPr>
              <w:rPr/>
            </m:ctrlPr>
          </m:sSubPr>
          <m:e>
            <m:r>
              <w:rPr/>
              <m:t xml:space="preserve">1</m:t>
            </m:r>
          </m:e>
          <m:sub>
            <m:r>
              <w:rPr/>
              <m:t xml:space="preserve">M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Опр.</w:t>
      </w:r>
      <w:r w:rsidDel="00000000" w:rsidR="00000000" w:rsidRPr="00000000">
        <w:rPr>
          <w:rtl w:val="0"/>
        </w:rPr>
        <w:t xml:space="preserve"> </w:t>
        <w:br w:type="textWrapping"/>
        <w:t xml:space="preserve">Пусть есть:</w:t>
        <w:br w:type="textWrapping"/>
      </w:r>
      <m:oMath>
        <m:r>
          <w:rPr/>
          <m:t xml:space="preserve">L</m:t>
        </m:r>
        <m:r>
          <w:rPr/>
          <m:t>⊂</m:t>
        </m:r>
        <m:sSup>
          <m:sSupPr>
            <m:ctrlPr>
              <w:rPr/>
            </m:ctrlPr>
          </m:sSupPr>
          <m:e>
            <m:r>
              <w:rPr/>
              <m:t>Σ</m:t>
            </m:r>
          </m:e>
          <m:sup>
            <m:r>
              <w:rPr/>
              <m:t xml:space="preserve">*</m:t>
            </m:r>
          </m:sup>
        </m:sSup>
        <m:r>
          <w:rPr/>
          <m:t xml:space="preserve">, M</m:t>
        </m:r>
      </m:oMath>
      <w:r w:rsidDel="00000000" w:rsidR="00000000" w:rsidRPr="00000000">
        <w:rPr>
          <w:rtl w:val="0"/>
        </w:rPr>
        <w:t xml:space="preserve">-моноид, </w:t>
      </w:r>
      <m:oMath>
        <m:r>
          <w:rPr/>
          <m:t xml:space="preserve">P</m:t>
        </m:r>
        <m:r>
          <w:rPr/>
          <m:t>⊂</m:t>
        </m:r>
        <m:r>
          <w:rPr/>
          <m:t xml:space="preserve">M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m:t>φ</m:t>
        </m:r>
        <m:r>
          <w:rPr/>
          <m:t xml:space="preserve">:</m:t>
        </m:r>
        <m:sSup>
          <m:sSupPr>
            <m:ctrlPr>
              <w:rPr/>
            </m:ctrlPr>
          </m:sSupPr>
          <m:e>
            <m:r>
              <w:rPr/>
              <m:t>Σ</m:t>
            </m:r>
          </m:e>
          <m:sup>
            <m:r>
              <w:rPr/>
              <m:t xml:space="preserve">*</m:t>
            </m:r>
          </m:sup>
        </m:sSup>
        <m:r>
          <w:rPr/>
          <m:t>→</m:t>
        </m:r>
        <m:r>
          <w:rPr/>
          <m:t xml:space="preserve">M</m:t>
        </m:r>
      </m:oMath>
      <w:r w:rsidDel="00000000" w:rsidR="00000000" w:rsidRPr="00000000">
        <w:rPr>
          <w:rtl w:val="0"/>
        </w:rPr>
        <w:t xml:space="preserve"> -  гомоморфизм.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Тогда: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w:rPr/>
          <m:t xml:space="preserve">L</m:t>
        </m:r>
      </m:oMath>
      <w:r w:rsidDel="00000000" w:rsidR="00000000" w:rsidRPr="00000000">
        <w:rPr>
          <w:rtl w:val="0"/>
        </w:rPr>
        <w:t xml:space="preserve"> распознаётся тройкой </w:t>
      </w:r>
      <m:oMath>
        <m:r>
          <w:rPr/>
          <m:t xml:space="preserve">(M,P,</m:t>
        </m:r>
        <m:r>
          <w:rPr/>
          <m:t>φ</m:t>
        </m:r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, если </w:t>
      </w:r>
      <m:oMath>
        <m:r>
          <w:rPr/>
          <m:t xml:space="preserve">w</m:t>
        </m:r>
        <m:r>
          <w:rPr/>
          <m:t>∈</m:t>
        </m:r>
        <m:r>
          <w:rPr/>
          <m:t xml:space="preserve">L</m:t>
        </m:r>
        <m:r>
          <w:rPr/>
          <m:t>⇔</m:t>
        </m:r>
        <m:r>
          <w:rPr/>
          <m:t>φ</m:t>
        </m:r>
        <m:r>
          <w:rPr/>
          <m:t xml:space="preserve">(w)</m:t>
        </m:r>
        <m:r>
          <w:rPr/>
          <m:t>∈</m:t>
        </m:r>
        <m:r>
          <w:rPr/>
          <m:t xml:space="preserve">P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commentRangeStart w:id="11"/>
      <w:r w:rsidDel="00000000" w:rsidR="00000000" w:rsidRPr="00000000">
        <w:rPr/>
        <w:drawing>
          <wp:inline distB="114300" distT="114300" distL="114300" distR="114300">
            <wp:extent cx="2624138" cy="1719000"/>
            <wp:effectExtent b="0" l="0" r="0" t="0"/>
            <wp:docPr id="48" name="image104.png"/>
            <a:graphic>
              <a:graphicData uri="http://schemas.openxmlformats.org/drawingml/2006/picture">
                <pic:pic>
                  <pic:nvPicPr>
                    <pic:cNvPr id="0" name="image104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4138" cy="171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Теорема 1. </w:t>
        <w:br w:type="textWrapping"/>
      </w:r>
      <w:r w:rsidDel="00000000" w:rsidR="00000000" w:rsidRPr="00000000">
        <w:rPr>
          <w:rtl w:val="0"/>
        </w:rPr>
        <w:t xml:space="preserve">Пусть </w:t>
      </w:r>
      <m:oMath>
        <m:r>
          <w:rPr/>
          <m:t xml:space="preserve">L</m:t>
        </m:r>
        <m:r>
          <w:rPr/>
          <m:t>⊆</m:t>
        </m:r>
        <m:sSup>
          <m:sSupPr>
            <m:ctrlPr>
              <w:rPr/>
            </m:ctrlPr>
          </m:sSupPr>
          <m:e>
            <m:r>
              <w:rPr/>
              <m:t>Σ</m:t>
            </m:r>
          </m:e>
          <m:sup>
            <m:r>
              <w:rPr/>
              <m:t xml:space="preserve">*</m:t>
            </m:r>
          </m:sup>
        </m:sSup>
      </m:oMath>
      <w:r w:rsidDel="00000000" w:rsidR="00000000" w:rsidRPr="00000000">
        <w:rPr>
          <w:rtl w:val="0"/>
        </w:rPr>
        <w:t xml:space="preserve"> и </w:t>
      </w:r>
      <m:oMath>
        <m:r>
          <w:rPr/>
          <m:t xml:space="preserve">L=L(A)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Тогда </w:t>
      </w:r>
      <m:oMath>
        <m:r>
          <w:rPr/>
          <m:t xml:space="preserve">L</m:t>
        </m:r>
      </m:oMath>
      <w:r w:rsidDel="00000000" w:rsidR="00000000" w:rsidRPr="00000000">
        <w:rPr>
          <w:rtl w:val="0"/>
        </w:rPr>
        <w:t xml:space="preserve"> распознаётся </w:t>
      </w:r>
      <m:oMath>
        <m:r>
          <w:rPr/>
          <m:t xml:space="preserve">M(A)</m:t>
        </m:r>
      </m:oMath>
      <w:r w:rsidDel="00000000" w:rsidR="00000000" w:rsidRPr="00000000">
        <w:rPr>
          <w:rtl w:val="0"/>
        </w:rPr>
        <w:t xml:space="preserve">[он конечен!]</w:t>
      </w:r>
      <w:commentRangeStart w:id="12"/>
      <w:commentRangeStart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b w:val="1"/>
          <w:rtl w:val="0"/>
        </w:rPr>
        <w:t xml:space="preserve">Док-во: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Положим </w:t>
      </w:r>
      <m:oMath>
        <m:r>
          <m:t>φ</m:t>
        </m:r>
        <m:r>
          <w:rPr/>
          <m:t xml:space="preserve">(u)=</m:t>
        </m:r>
        <m:r>
          <w:rPr/>
          <m:t>δ</m:t>
        </m:r>
        <m:r>
          <w:rPr/>
          <m:t xml:space="preserve">(_,u)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m:t>φ</m:t>
        </m:r>
      </m:oMath>
      <w:r w:rsidDel="00000000" w:rsidR="00000000" w:rsidRPr="00000000">
        <w:rPr>
          <w:rtl w:val="0"/>
        </w:rPr>
        <w:t xml:space="preserve"> - гомоморфизм. </w:t>
      </w:r>
      <m:oMath>
        <m:r>
          <m:t>φ</m:t>
        </m:r>
        <m:r>
          <w:rPr/>
          <m:t xml:space="preserve">(u,v)=</m:t>
        </m:r>
        <m:r>
          <w:rPr/>
          <m:t>δ</m:t>
        </m:r>
        <m:r>
          <w:rPr/>
          <m:t xml:space="preserve">(_,uv)=</m:t>
        </m:r>
        <m:r>
          <w:rPr/>
          <m:t>δ</m:t>
        </m:r>
        <m:r>
          <w:rPr/>
          <m:t xml:space="preserve">(</m:t>
        </m:r>
        <m:r>
          <w:rPr/>
          <m:t>δ</m:t>
        </m:r>
        <m:r>
          <w:rPr/>
          <m:t xml:space="preserve">(_,u),v)=</m:t>
        </m:r>
        <m:r>
          <w:rPr/>
          <m:t>φ</m:t>
        </m:r>
        <m:r>
          <w:rPr/>
          <m:t xml:space="preserve">(u)*</m:t>
        </m:r>
        <m:r>
          <w:rPr/>
          <m:t>φ</m:t>
        </m:r>
        <m:r>
          <w:rPr/>
          <m:t xml:space="preserve">(v)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w:rPr/>
          <m:t xml:space="preserve">P={</m:t>
        </m:r>
        <m:r>
          <w:rPr/>
          <m:t>δ</m:t>
        </m:r>
        <m:r>
          <w:rPr/>
          <m:t xml:space="preserve">(_,w)|w</m:t>
        </m:r>
        <m:r>
          <w:rPr/>
          <m:t>∈</m:t>
        </m:r>
        <m:r>
          <w:rPr/>
          <m:t xml:space="preserve">L}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m:t>⇒</m:t>
        </m:r>
      </m:oMath>
      <w:r w:rsidDel="00000000" w:rsidR="00000000" w:rsidRPr="00000000">
        <w:rPr>
          <w:rtl w:val="0"/>
        </w:rPr>
        <w:t xml:space="preserve">очевидно (по определению)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m:t>⇐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m:t>φ</m:t>
        </m:r>
        <m:r>
          <w:rPr/>
          <m:t xml:space="preserve">(w)</m:t>
        </m:r>
        <m:r>
          <w:rPr/>
          <m:t>∈</m:t>
        </m:r>
        <m:r>
          <w:rPr/>
          <m:t xml:space="preserve">P</m:t>
        </m:r>
      </m:oMath>
      <w:r w:rsidDel="00000000" w:rsidR="00000000" w:rsidRPr="00000000">
        <w:rPr>
          <w:rtl w:val="0"/>
        </w:rPr>
        <w:br w:type="textWrapping"/>
        <w:t xml:space="preserve">Пусть</w:t>
      </w:r>
      <m:oMath>
        <m:r>
          <m:t>∃</m:t>
        </m:r>
        <m:r>
          <w:rPr/>
          <m:t xml:space="preserve">v</m:t>
        </m:r>
        <m:r>
          <w:rPr/>
          <m:t>∈</m:t>
        </m:r>
        <m:r>
          <w:rPr/>
          <m:t xml:space="preserve">L:</m:t>
        </m:r>
        <m:r>
          <w:rPr/>
          <m:t>φ</m:t>
        </m:r>
        <m:r>
          <w:rPr/>
          <m:t xml:space="preserve">(w)=</m:t>
        </m:r>
        <m:r>
          <w:rPr/>
          <m:t>φ</m:t>
        </m:r>
        <m:r>
          <w:rPr/>
          <m:t xml:space="preserve">(v)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m:t>δ</m:t>
        </m:r>
        <m:r>
          <w:rPr/>
          <m:t xml:space="preserve">(_,w)=</m:t>
        </m:r>
        <m:r>
          <w:rPr/>
          <m:t>δ</m:t>
        </m:r>
        <m:r>
          <w:rPr/>
          <m:t xml:space="preserve">(_,v)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Это равенство выполняется </w:t>
      </w:r>
      <m:oMath>
        <m:r>
          <m:t>∀</m:t>
        </m:r>
        <m:r>
          <w:rPr/>
          <m:t xml:space="preserve">q</m:t>
        </m:r>
        <m:r>
          <w:rPr/>
          <m:t>∈</m:t>
        </m:r>
        <m:r>
          <w:rPr/>
          <m:t xml:space="preserve">Q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Значит, имеем право подставить любое состояние, которое нам нравится.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Подставим </w:t>
      </w:r>
      <m:oMath>
        <m:r>
          <w:rPr/>
          <m:t xml:space="preserve">q=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m:t>δ</m:t>
        </m:r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0</m:t>
            </m:r>
          </m:sub>
        </m:sSub>
        <m:r>
          <w:rPr/>
          <m:t xml:space="preserve">,w)=</m:t>
        </m:r>
        <m:r>
          <w:rPr/>
          <m:t>δ</m:t>
        </m:r>
        <m:r>
          <w:rPr/>
          <m:t xml:space="preserve">(q,v)</m:t>
        </m:r>
        <m:r>
          <w:rPr/>
          <m:t>∈</m:t>
        </m:r>
        <m:r>
          <w:rPr/>
          <m:t xml:space="preserve">F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m:t>⇒</m:t>
        </m:r>
        <m:r>
          <w:rPr/>
          <m:t xml:space="preserve">w</m:t>
        </m:r>
        <m:r>
          <w:rPr/>
          <m:t>∈</m:t>
        </m:r>
        <m:r>
          <w:rPr/>
          <m:t xml:space="preserve">L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Теорема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Пусть </w:t>
      </w:r>
      <m:oMath>
        <m:r>
          <w:rPr/>
          <m:t xml:space="preserve">L</m:t>
        </m:r>
        <m:r>
          <w:rPr/>
          <m:t>⊆</m:t>
        </m:r>
        <m:sSup>
          <m:sSupPr>
            <m:ctrlPr>
              <w:rPr/>
            </m:ctrlPr>
          </m:sSupPr>
          <m:e>
            <m:r>
              <w:rPr/>
              <m:t>Σ</m:t>
            </m:r>
          </m:e>
          <m:sup>
            <m:r>
              <w:rPr/>
              <m:t xml:space="preserve">*</m:t>
            </m:r>
          </m:sup>
        </m:sSup>
      </m:oMath>
      <w:r w:rsidDel="00000000" w:rsidR="00000000" w:rsidRPr="00000000">
        <w:rPr>
          <w:rtl w:val="0"/>
        </w:rPr>
        <w:t xml:space="preserve"> и </w:t>
      </w:r>
      <m:oMath>
        <m:r>
          <w:rPr/>
          <m:t xml:space="preserve">L</m:t>
        </m:r>
      </m:oMath>
      <w:r w:rsidDel="00000000" w:rsidR="00000000" w:rsidRPr="00000000">
        <w:rPr>
          <w:rtl w:val="0"/>
        </w:rPr>
        <w:t xml:space="preserve"> распознается </w:t>
      </w:r>
      <w:r w:rsidDel="00000000" w:rsidR="00000000" w:rsidRPr="00000000">
        <w:rPr>
          <w:u w:val="single"/>
          <w:rtl w:val="0"/>
        </w:rPr>
        <w:t xml:space="preserve">конечным</w:t>
      </w:r>
      <w:r w:rsidDel="00000000" w:rsidR="00000000" w:rsidRPr="00000000">
        <w:rPr>
          <w:rtl w:val="0"/>
        </w:rPr>
        <w:t xml:space="preserve"> моноидом </w:t>
      </w:r>
      <m:oMath>
        <m:r>
          <w:rPr/>
          <m:t xml:space="preserve">M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Тогда </w:t>
      </w:r>
      <m:oMath>
        <m:r>
          <m:t>∃</m:t>
        </m:r>
      </m:oMath>
      <w:r w:rsidDel="00000000" w:rsidR="00000000" w:rsidRPr="00000000">
        <w:rPr>
          <w:rtl w:val="0"/>
        </w:rPr>
        <w:t xml:space="preserve">ДКА </w:t>
      </w:r>
      <m:oMath>
        <m:r>
          <w:rPr/>
          <m:t xml:space="preserve">A</m:t>
        </m:r>
      </m:oMath>
      <w:r w:rsidDel="00000000" w:rsidR="00000000" w:rsidRPr="00000000">
        <w:rPr>
          <w:rtl w:val="0"/>
        </w:rPr>
        <w:t xml:space="preserve">, такой что </w:t>
      </w:r>
      <m:oMath>
        <m:r>
          <w:rPr/>
          <m:t xml:space="preserve">L(A)=L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Док-во: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Строим автомат </w:t>
      </w:r>
      <m:oMath>
        <m:r>
          <w:rPr/>
          <m:t xml:space="preserve">A=(Q,</m:t>
        </m:r>
        <m:r>
          <w:rPr/>
          <m:t>Σ</m:t>
        </m:r>
        <m:r>
          <w:rPr/>
          <m:t xml:space="preserve">,</m:t>
        </m:r>
        <m:r>
          <w:rPr/>
          <m:t>δ</m:t>
        </m:r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0</m:t>
            </m:r>
          </m:sub>
        </m:sSub>
        <m:r>
          <w:rPr/>
          <m:t xml:space="preserve">,F)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w:rPr/>
          <m:t xml:space="preserve">L</m:t>
        </m:r>
      </m:oMath>
      <w:r w:rsidDel="00000000" w:rsidR="00000000" w:rsidRPr="00000000">
        <w:rPr>
          <w:rtl w:val="0"/>
        </w:rPr>
        <w:t xml:space="preserve"> распознается </w:t>
      </w:r>
      <m:oMath>
        <m:r>
          <w:rPr/>
          <m:t xml:space="preserve">(M,P,</m:t>
        </m:r>
        <m:r>
          <w:rPr/>
          <m:t>φ</m:t>
        </m:r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w:rPr/>
          <m:t xml:space="preserve">Q=M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0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1</m:t>
            </m:r>
          </m:e>
          <m:sub>
            <m:r>
              <w:rPr/>
              <m:t xml:space="preserve">M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w:rPr/>
          <m:t xml:space="preserve">F=P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m:t>δ</m:t>
        </m:r>
        <m:r>
          <w:rPr/>
          <m:t xml:space="preserve">(m,a)=m</m:t>
        </m:r>
        <m:r>
          <w:rPr/>
          <m:t>⋅</m:t>
        </m:r>
        <m:r>
          <w:rPr/>
          <m:t>φ</m:t>
        </m:r>
        <m:r>
          <w:rPr/>
          <m:t xml:space="preserve">(a)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Осталось доказать, что </w:t>
      </w:r>
      <m:oMath>
        <m:r>
          <w:rPr/>
          <m:t xml:space="preserve">L(A)=L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Возьмём </w:t>
      </w:r>
      <m:oMath>
        <m:r>
          <w:rPr/>
          <m:t xml:space="preserve">w</m:t>
        </m:r>
        <m:r>
          <w:rPr/>
          <m:t>∈</m:t>
        </m:r>
        <m:r>
          <w:rPr/>
          <m:t xml:space="preserve">L:w=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1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2</m:t>
            </m:r>
          </m:sub>
        </m:sSub>
        <m:r>
          <w:rPr/>
          <m:t>…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n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w:rPr/>
          <m:t xml:space="preserve">w</m:t>
        </m:r>
        <m:r>
          <w:rPr/>
          <m:t>∈</m:t>
        </m:r>
        <m:r>
          <w:rPr/>
          <m:t xml:space="preserve">L</m:t>
        </m:r>
        <m:r>
          <w:rPr/>
          <m:t>⇔</m:t>
        </m:r>
        <m:r>
          <w:rPr/>
          <m:t>φ</m:t>
        </m:r>
        <m:r>
          <w:rPr/>
          <m:t xml:space="preserve">(w)</m:t>
        </m:r>
        <m:r>
          <w:rPr/>
          <m:t>∈</m:t>
        </m:r>
        <m:r>
          <w:rPr/>
          <m:t xml:space="preserve">P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m:t>δ</m:t>
        </m:r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0</m:t>
            </m:r>
          </m:sub>
        </m:sSub>
        <m:r>
          <w:rPr/>
          <m:t xml:space="preserve">,w)=</m:t>
        </m:r>
        <m:r>
          <w:rPr/>
          <m:t>δ</m:t>
        </m:r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1</m:t>
            </m:r>
          </m:e>
          <m:sub>
            <m:r>
              <w:rPr/>
              <m:t xml:space="preserve">M</m:t>
            </m:r>
          </m:sub>
        </m:sSub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1</m:t>
            </m:r>
          </m:sub>
        </m:sSub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2</m:t>
            </m:r>
          </m:sub>
        </m:sSub>
        <m:r>
          <w:rPr/>
          <m:t xml:space="preserve">,</m:t>
        </m:r>
        <m:r>
          <w:rPr/>
          <m:t>…</m:t>
        </m:r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n</m:t>
            </m:r>
          </m:sub>
        </m:sSub>
        <m:r>
          <w:rPr/>
          <m:t xml:space="preserve">)=</m:t>
        </m:r>
        <m:r>
          <w:rPr/>
          <m:t>δ</m:t>
        </m:r>
        <m:r>
          <w:rPr/>
          <m:t xml:space="preserve">(</m:t>
        </m:r>
        <m:r>
          <w:rPr/>
          <m:t>…</m:t>
        </m:r>
        <m:r>
          <w:rPr/>
          <m:t>δ</m:t>
        </m:r>
        <m:r>
          <w:rPr/>
          <m:t xml:space="preserve">(</m:t>
        </m:r>
        <m:r>
          <w:rPr/>
          <m:t>δ</m:t>
        </m:r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1</m:t>
            </m:r>
          </m:e>
          <m:sub>
            <m:r>
              <w:rPr/>
              <m:t xml:space="preserve">M</m:t>
            </m:r>
          </m:sub>
        </m:sSub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1</m:t>
            </m:r>
          </m:sub>
        </m:sSub>
        <m:r>
          <w:rPr/>
          <m:t xml:space="preserve">)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2</m:t>
            </m:r>
          </m:sub>
        </m:sSub>
        <m:r>
          <w:rPr/>
          <m:t xml:space="preserve">)</m:t>
        </m:r>
        <m:r>
          <w:rPr/>
          <m:t>…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n</m:t>
            </m:r>
          </m:sub>
        </m:sSub>
        <m:r>
          <w:rPr/>
          <m:t xml:space="preserve">)=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m:t>δ</m:t>
        </m:r>
        <m:r>
          <w:rPr/>
          <m:t xml:space="preserve">(</m:t>
        </m:r>
        <m:r>
          <w:rPr/>
          <m:t>…</m:t>
        </m:r>
        <m:r>
          <w:rPr/>
          <m:t>δ</m:t>
        </m:r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1</m:t>
            </m:r>
          </m:e>
          <m:sub>
            <m:r>
              <w:rPr/>
              <m:t xml:space="preserve">M</m:t>
            </m:r>
          </m:sub>
        </m:sSub>
        <m:r>
          <w:rPr/>
          <m:t xml:space="preserve">*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1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2</m:t>
            </m:r>
          </m:sub>
        </m:sSub>
        <m:r>
          <w:rPr/>
          <m:t xml:space="preserve">)</m:t>
        </m:r>
        <m:r>
          <w:rPr/>
          <m:t>…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n</m:t>
            </m:r>
          </m:sub>
        </m:sSub>
        <m:r>
          <w:rPr/>
          <m:t xml:space="preserve">)=</m:t>
        </m:r>
        <m:sSub>
          <m:sSubPr>
            <m:ctrlPr>
              <w:rPr/>
            </m:ctrlPr>
          </m:sSubPr>
          <m:e>
            <m:r>
              <w:rPr/>
              <m:t xml:space="preserve">1</m:t>
            </m:r>
          </m:e>
          <m:sub>
            <m:r>
              <w:rPr/>
              <m:t xml:space="preserve">M</m:t>
            </m:r>
          </m:sub>
        </m:sSub>
        <m:r>
          <w:rPr/>
          <m:t xml:space="preserve">*</m:t>
        </m:r>
        <m:r>
          <w:rPr/>
          <m:t>φ</m:t>
        </m:r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1</m:t>
            </m:r>
          </m:sub>
        </m:sSub>
        <m:r>
          <w:rPr/>
          <m:t xml:space="preserve">)*</m:t>
        </m:r>
        <m:r>
          <w:rPr/>
          <m:t>φ</m:t>
        </m:r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2</m:t>
            </m:r>
          </m:sub>
        </m:sSub>
        <m:r>
          <w:rPr/>
          <m:t xml:space="preserve">)*</m:t>
        </m:r>
        <m:r>
          <w:rPr/>
          <m:t>…</m:t>
        </m:r>
        <m:r>
          <w:rPr/>
          <m:t xml:space="preserve">*</m:t>
        </m:r>
        <m:r>
          <w:rPr/>
          <m:t>φ</m:t>
        </m:r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n</m:t>
            </m:r>
          </m:sub>
        </m:sSub>
        <m:r>
          <w:rPr/>
          <m:t xml:space="preserve">)=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w:rPr/>
          <m:t xml:space="preserve">=</m:t>
        </m:r>
        <m:r>
          <w:rPr/>
          <m:t>φ</m:t>
        </m:r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1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2</m:t>
            </m:r>
          </m:sub>
        </m:sSub>
        <m:r>
          <w:rPr/>
          <m:t>…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n</m:t>
            </m:r>
          </m:sub>
        </m:sSub>
        <m:r>
          <w:rPr/>
          <m:t xml:space="preserve">)=</m:t>
        </m:r>
        <m:r>
          <w:rPr/>
          <m:t>φ</m:t>
        </m:r>
        <m:r>
          <w:rPr/>
          <m:t xml:space="preserve">(w)</m:t>
        </m:r>
        <m:r>
          <w:rPr/>
          <m:t>∈</m:t>
        </m:r>
        <m:r>
          <w:rPr/>
          <m:t xml:space="preserve">P</m:t>
        </m:r>
      </m:oMath>
      <w:r w:rsidDel="00000000" w:rsidR="00000000" w:rsidRPr="00000000">
        <w:rPr>
          <w:rtl w:val="0"/>
        </w:rPr>
        <w:t xml:space="preserve">(</w:t>
      </w:r>
      <m:oMath>
        <m:r>
          <w:rPr/>
          <m:t xml:space="preserve">P</m:t>
        </m:r>
      </m:oMath>
      <w:r w:rsidDel="00000000" w:rsidR="00000000" w:rsidRPr="00000000">
        <w:rPr>
          <w:rtl w:val="0"/>
        </w:rPr>
        <w:t xml:space="preserve">- конечное)</w:t>
      </w:r>
      <m:oMath>
        <m:r>
          <m:t>⇔</m:t>
        </m:r>
        <m:r>
          <w:rPr/>
          <m:t xml:space="preserve">w</m:t>
        </m:r>
        <m:r>
          <w:rPr/>
          <m:t>∈</m:t>
        </m:r>
        <m:r>
          <w:rPr/>
          <m:t xml:space="preserve">L(A)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Язык рационален </w:t>
      </w:r>
      <m:oMath>
        <m:r>
          <m:t>⇔</m:t>
        </m:r>
      </m:oMath>
      <w:r w:rsidDel="00000000" w:rsidR="00000000" w:rsidRPr="00000000">
        <w:rPr>
          <w:rtl w:val="0"/>
        </w:rPr>
        <w:t xml:space="preserve"> он распознаётся конечным моноидом.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w:rPr/>
          <m:t xml:space="preserve">L</m:t>
        </m:r>
        <m:r>
          <w:rPr/>
          <m:t>∈</m:t>
        </m:r>
        <m:r>
          <w:rPr/>
          <m:t xml:space="preserve">Rat(</m:t>
        </m:r>
        <m:sSup>
          <m:sSupPr>
            <m:ctrlPr>
              <w:rPr/>
            </m:ctrlPr>
          </m:sSupPr>
          <m:e>
            <m:r>
              <w:rPr/>
              <m:t>Σ</m:t>
            </m:r>
          </m:e>
          <m:sup>
            <m:r>
              <w:rPr/>
              <m:t xml:space="preserve">*</m:t>
            </m:r>
          </m:sup>
        </m:sSup>
        <m:r>
          <w:rPr/>
          <m:t xml:space="preserve">)</m:t>
        </m:r>
        <m:r>
          <w:rPr/>
          <m:t>⇔</m:t>
        </m:r>
        <m:r>
          <w:rPr/>
          <m:t xml:space="preserve">L</m:t>
        </m:r>
      </m:oMath>
      <w:r w:rsidDel="00000000" w:rsidR="00000000" w:rsidRPr="00000000">
        <w:rPr>
          <w:rtl w:val="0"/>
        </w:rPr>
        <w:t xml:space="preserve">распознаётся конечным моноидом.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Рационален - значит распознаётся ДКА.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Пример.</w:t>
      </w:r>
      <w:r w:rsidDel="00000000" w:rsidR="00000000" w:rsidRPr="00000000">
        <w:rPr>
          <w:rtl w:val="0"/>
        </w:rPr>
        <w:br w:type="textWrapping"/>
        <w:t xml:space="preserve">Используем предыдущий пример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Был моноид из 4 элементов:</w:t>
      </w:r>
      <m:oMath>
        <m:r>
          <m:t>ε</m:t>
        </m:r>
        <m:r>
          <w:rPr/>
          <m:t xml:space="preserve">,a,b,ab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Значит будет 4 состояния </w:t>
      </w:r>
      <m:oMath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>ε</m:t>
            </m:r>
          </m:sub>
        </m:sSub>
        <m:r>
          <w:rPr/>
          <m:t xml:space="preserve"> ,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a</m:t>
            </m:r>
          </m:sub>
        </m:sSub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b</m:t>
            </m:r>
          </m:sub>
        </m:sSub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ab</m:t>
            </m:r>
          </m:sub>
        </m:sSub>
      </m:oMath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2333625" cy="1638300"/>
            <wp:effectExtent b="0" l="0" r="0" t="0"/>
            <wp:docPr id="58" name="image117.png"/>
            <a:graphic>
              <a:graphicData uri="http://schemas.openxmlformats.org/drawingml/2006/picture">
                <pic:pic>
                  <pic:nvPicPr>
                    <pic:cNvPr id="0" name="image117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Куда мы перейдём по букве </w:t>
      </w:r>
      <m:oMath>
        <m:r>
          <w:rPr/>
          <m:t xml:space="preserve">a</m:t>
        </m:r>
      </m:oMath>
      <w:r w:rsidDel="00000000" w:rsidR="00000000" w:rsidRPr="00000000">
        <w:rPr>
          <w:rtl w:val="0"/>
        </w:rPr>
        <w:t xml:space="preserve"> из </w:t>
      </w:r>
      <m:oMath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>ε</m:t>
            </m:r>
          </m:sub>
        </m:sSub>
      </m:oMath>
      <w:r w:rsidDel="00000000" w:rsidR="00000000" w:rsidRPr="00000000">
        <w:rPr>
          <w:rtl w:val="0"/>
        </w:rPr>
        <w:t xml:space="preserve">?</w:t>
        <w:br w:type="textWrapping"/>
        <w:t xml:space="preserve">Нужно взять </w:t>
      </w:r>
      <m:oMath>
        <m:r>
          <m:t>ε</m:t>
        </m:r>
      </m:oMath>
      <w:r w:rsidDel="00000000" w:rsidR="00000000" w:rsidRPr="00000000">
        <w:rPr>
          <w:rtl w:val="0"/>
        </w:rPr>
        <w:t xml:space="preserve"> и умножить на </w:t>
      </w:r>
      <m:oMath>
        <m:r>
          <w:rPr/>
          <m:t xml:space="preserve">a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m:t>ε</m:t>
        </m:r>
        <m:r>
          <w:rPr/>
          <m:t xml:space="preserve">*a=a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Значит </w:t>
      </w:r>
      <m:oMath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>ε</m:t>
            </m:r>
          </m:sub>
        </m:sSub>
        <m:r>
          <w:rPr/>
          <m:t xml:space="preserve">(a)</m:t>
        </m:r>
        <m:r>
          <w:rPr/>
          <m:t>→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a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Аналогично </w:t>
      </w:r>
      <m:oMath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>ε</m:t>
            </m:r>
          </m:sub>
        </m:sSub>
        <m:r>
          <w:rPr/>
          <m:t xml:space="preserve">(b)</m:t>
        </m:r>
        <m:r>
          <w:rPr/>
          <m:t>→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b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m:oMath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a</m:t>
            </m:r>
          </m:sub>
        </m:sSub>
        <m:r>
          <w:rPr/>
          <m:t xml:space="preserve">(a)</m:t>
        </m:r>
        <m:r>
          <w:rPr/>
          <m:t>→</m:t>
        </m:r>
        <m:r>
          <w:rPr/>
          <m:t>ε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a</m:t>
            </m:r>
          </m:sub>
        </m:sSub>
        <m:r>
          <w:rPr/>
          <m:t xml:space="preserve">(b)</m:t>
        </m:r>
        <m:r>
          <w:rPr/>
          <m:t>→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ab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m:oMath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b</m:t>
            </m:r>
          </m:sub>
        </m:sSub>
        <m:r>
          <w:rPr/>
          <m:t xml:space="preserve">(a)</m:t>
        </m:r>
        <m:r>
          <w:rPr/>
          <m:t>→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ab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b</m:t>
            </m:r>
          </m:sub>
        </m:sSub>
        <m:r>
          <w:rPr/>
          <m:t xml:space="preserve">(b)</m:t>
        </m:r>
        <m:r>
          <w:rPr/>
          <m:t>→</m:t>
        </m:r>
        <m:r>
          <w:rPr/>
          <m:t>ε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m:oMath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ab</m:t>
            </m:r>
          </m:sub>
        </m:sSub>
        <m:r>
          <w:rPr/>
          <m:t xml:space="preserve">(a)</m:t>
        </m:r>
        <m:r>
          <w:rPr/>
          <m:t>→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b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ab</m:t>
            </m:r>
          </m:sub>
        </m:sSub>
        <m:r>
          <w:rPr/>
          <m:t xml:space="preserve">(b)</m:t>
        </m:r>
        <m:r>
          <w:rPr/>
          <m:t>→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a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Собственно, мы построили автомат.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Предложение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Пусть </w:t>
      </w:r>
      <m:oMath>
        <m:r>
          <w:rPr/>
          <m:t xml:space="preserve">L</m:t>
        </m:r>
        <m:r>
          <w:rPr/>
          <m:t>∈</m:t>
        </m:r>
        <m:r>
          <w:rPr/>
          <m:t xml:space="preserve">Rat(</m:t>
        </m:r>
        <m:sSup>
          <m:sSupPr>
            <m:ctrlPr>
              <w:rPr/>
            </m:ctrlPr>
          </m:sSupPr>
          <m:e>
            <m:r>
              <w:rPr/>
              <m:t>Σ</m:t>
            </m:r>
          </m:e>
          <m:sup>
            <m:r>
              <w:rPr/>
              <m:t xml:space="preserve">*</m:t>
            </m:r>
          </m:sup>
        </m:sSup>
        <m:r>
          <w:rPr/>
          <m:t xml:space="preserve">), </m:t>
        </m:r>
        <m:r>
          <w:rPr/>
          <m:t>φ</m:t>
        </m:r>
        <m:r>
          <w:rPr/>
          <m:t xml:space="preserve">:</m:t>
        </m:r>
        <m:sSup>
          <m:sSupPr>
            <m:ctrlPr>
              <w:rPr/>
            </m:ctrlPr>
          </m:sSupPr>
          <m:e>
            <m:r>
              <w:rPr/>
              <m:t>Δ</m:t>
            </m:r>
          </m:e>
          <m:sup>
            <m:r>
              <w:rPr/>
              <m:t xml:space="preserve">*</m:t>
            </m:r>
          </m:sup>
        </m:sSup>
        <m:r>
          <w:rPr/>
          <m:t>→</m:t>
        </m:r>
        <m:sSup>
          <m:sSupPr>
            <m:ctrlPr>
              <w:rPr/>
            </m:ctrlPr>
          </m:sSupPr>
          <m:e>
            <m:r>
              <w:rPr/>
              <m:t>Σ</m:t>
            </m:r>
          </m:e>
          <m:sup>
            <m:r>
              <w:rPr/>
              <m:t xml:space="preserve">*</m:t>
            </m:r>
          </m:sup>
        </m:sSup>
      </m:oMath>
      <w:r w:rsidDel="00000000" w:rsidR="00000000" w:rsidRPr="00000000">
        <w:rPr>
          <w:rtl w:val="0"/>
        </w:rPr>
        <w:t xml:space="preserve"> - гомоморфизм.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Тогда </w:t>
      </w:r>
      <m:oMath>
        <m:sSup>
          <m:sSupPr>
            <m:ctrlPr>
              <w:rPr/>
            </m:ctrlPr>
          </m:sSupPr>
          <m:e>
            <m:r>
              <m:t>φ</m:t>
            </m:r>
          </m:e>
          <m:sup>
            <m:r>
              <w:rPr/>
              <m:t xml:space="preserve">-1</m:t>
            </m:r>
          </m:sup>
        </m:sSup>
        <m:r>
          <w:rPr/>
          <m:t xml:space="preserve">(L) </m:t>
        </m:r>
        <m:r>
          <w:rPr/>
          <m:t>∈</m:t>
        </m:r>
        <m:r>
          <w:rPr/>
          <m:t xml:space="preserve">Rat</m:t>
        </m:r>
        <m:sSup>
          <m:sSupPr>
            <m:ctrlPr>
              <w:rPr/>
            </m:ctrlPr>
          </m:sSupPr>
          <m:e>
            <m:r>
              <w:rPr/>
              <m:t xml:space="preserve">(</m:t>
            </m:r>
            <m:r>
              <w:rPr/>
              <m:t>Δ</m:t>
            </m:r>
          </m:e>
          <m:sup>
            <m:r>
              <w:rPr/>
              <m:t xml:space="preserve">*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Док-во:</w:t>
      </w:r>
      <w:r w:rsidDel="00000000" w:rsidR="00000000" w:rsidRPr="00000000">
        <w:rPr>
          <w:rtl w:val="0"/>
        </w:rPr>
        <w:br w:type="textWrapping"/>
      </w:r>
      <m:oMath>
        <m:r>
          <w:rPr/>
          <m:t xml:space="preserve">L</m:t>
        </m:r>
        <m:r>
          <w:rPr/>
          <m:t>∈</m:t>
        </m:r>
        <m:r>
          <w:rPr/>
          <m:t xml:space="preserve">Rat(</m:t>
        </m:r>
        <m:sSup>
          <m:sSupPr>
            <m:ctrlPr>
              <w:rPr/>
            </m:ctrlPr>
          </m:sSupPr>
          <m:e>
            <m:r>
              <w:rPr/>
              <m:t>Σ</m:t>
            </m:r>
          </m:e>
          <m:sup>
            <m:r>
              <w:rPr/>
              <m:t xml:space="preserve">*</m:t>
            </m:r>
          </m:sup>
        </m:sSup>
        <m:r>
          <w:rPr/>
          <m:t xml:space="preserve">)</m:t>
        </m:r>
        <m:r>
          <w:rPr/>
          <m:t>⇒</m:t>
        </m:r>
        <m:r>
          <w:rPr/>
          <m:t>∃</m:t>
        </m:r>
        <m:r>
          <w:rPr/>
          <m:t xml:space="preserve">M</m:t>
        </m:r>
      </m:oMath>
      <w:r w:rsidDel="00000000" w:rsidR="00000000" w:rsidRPr="00000000">
        <w:rPr>
          <w:rtl w:val="0"/>
        </w:rPr>
        <w:t xml:space="preserve">-конечный моноид.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w:rPr/>
          <m:t xml:space="preserve">(M,P,</m:t>
        </m:r>
        <m:r>
          <w:rPr/>
          <m:t>α</m:t>
        </m:r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 распознает </w:t>
      </w:r>
      <m:oMath>
        <m:r>
          <w:rPr/>
          <m:t xml:space="preserve">L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w:rPr/>
          <m:t xml:space="preserve">w</m:t>
        </m:r>
        <m:r>
          <w:rPr/>
          <m:t>∈</m:t>
        </m:r>
        <m:r>
          <w:rPr/>
          <m:t xml:space="preserve">L</m:t>
        </m:r>
        <m:r>
          <w:rPr/>
          <m:t>⇔</m:t>
        </m:r>
        <m:r>
          <w:rPr/>
          <m:t>α</m:t>
        </m:r>
        <m:r>
          <w:rPr/>
          <m:t xml:space="preserve">(w)</m:t>
        </m:r>
        <m:r>
          <w:rPr/>
          <m:t>∈</m:t>
        </m:r>
        <m:r>
          <w:rPr/>
          <m:t xml:space="preserve">P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sSup>
          <m:sSupPr>
            <m:ctrlPr>
              <w:rPr/>
            </m:ctrlPr>
          </m:sSupPr>
          <m:e>
            <m:r>
              <m:t>φ</m:t>
            </m:r>
          </m:e>
          <m:sup>
            <m:r>
              <w:rPr/>
              <m:t xml:space="preserve">-1</m:t>
            </m:r>
          </m:sup>
        </m:sSup>
        <m:r>
          <w:rPr/>
          <m:t xml:space="preserve">(w)</m:t>
        </m:r>
        <m:r>
          <w:rPr/>
          <m:t>∈</m:t>
        </m:r>
        <m:sSup>
          <m:sSupPr>
            <m:ctrlPr>
              <w:rPr/>
            </m:ctrlPr>
          </m:sSupPr>
          <m:e>
            <m:r>
              <w:rPr/>
              <m:t>φ</m:t>
            </m:r>
          </m:e>
          <m:sup>
            <m:r>
              <w:rPr/>
              <m:t xml:space="preserve">-1</m:t>
            </m:r>
          </m:sup>
        </m:sSup>
        <m:r>
          <w:rPr/>
          <m:t xml:space="preserve">(L)</m:t>
        </m:r>
        <m:r>
          <w:rPr/>
          <m:t>⇔</m:t>
        </m:r>
        <m:r>
          <w:rPr/>
          <m:t>α</m:t>
        </m:r>
        <m:r>
          <w:rPr/>
          <m:t xml:space="preserve">(</m:t>
        </m:r>
        <m:sSup>
          <m:sSupPr>
            <m:ctrlPr>
              <w:rPr/>
            </m:ctrlPr>
          </m:sSupPr>
          <m:e>
            <m:r>
              <w:rPr/>
              <m:t>φ</m:t>
            </m:r>
          </m:e>
          <m:sup>
            <m:r>
              <w:rPr/>
              <m:t xml:space="preserve">-1</m:t>
            </m:r>
          </m:sup>
        </m:sSup>
        <m:r>
          <w:rPr/>
          <m:t xml:space="preserve">(w))</m:t>
        </m:r>
        <m:r>
          <w:rPr/>
          <m:t>∈</m:t>
        </m:r>
        <m:r>
          <w:rPr/>
          <m:t xml:space="preserve">P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w:rPr/>
          <m:t xml:space="preserve">(M,P,</m:t>
        </m:r>
        <m:sSup>
          <m:sSupPr>
            <m:ctrlPr>
              <w:rPr/>
            </m:ctrlPr>
          </m:sSupPr>
          <m:e>
            <m:r>
              <w:rPr/>
              <m:t>φ</m:t>
            </m:r>
          </m:e>
          <m:sup>
            <m:r>
              <w:rPr/>
              <m:t xml:space="preserve">-1</m:t>
            </m:r>
          </m:sup>
        </m:sSup>
        <m:r>
          <w:rPr/>
          <m:t xml:space="preserve">*</m:t>
        </m:r>
        <m:r>
          <w:rPr/>
          <m:t>α</m:t>
        </m:r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 - распознает </w:t>
      </w:r>
      <m:oMath>
        <m:sSup>
          <m:sSupPr>
            <m:ctrlPr>
              <w:rPr/>
            </m:ctrlPr>
          </m:sSupPr>
          <m:e>
            <m:r>
              <m:t>φ</m:t>
            </m:r>
          </m:e>
          <m:sup>
            <m:r>
              <w:rPr/>
              <m:t xml:space="preserve">-1</m:t>
            </m:r>
          </m:sup>
        </m:sSup>
        <m:r>
          <w:rPr/>
          <m:t xml:space="preserve">(L)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Предложение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Пусть </w:t>
      </w:r>
      <m:oMath>
        <m:r>
          <w:rPr/>
          <m:t xml:space="preserve">L</m:t>
        </m:r>
        <m:r>
          <w:rPr/>
          <m:t>∈</m:t>
        </m:r>
        <m:r>
          <w:rPr/>
          <m:t xml:space="preserve">Rat(</m:t>
        </m:r>
        <m:sSup>
          <m:sSupPr>
            <m:ctrlPr>
              <w:rPr/>
            </m:ctrlPr>
          </m:sSupPr>
          <m:e>
            <m:r>
              <w:rPr/>
              <m:t>Σ</m:t>
            </m:r>
          </m:e>
          <m:sup>
            <m:r>
              <w:rPr/>
              <m:t xml:space="preserve">*</m:t>
            </m:r>
          </m:sup>
        </m:sSup>
        <m:r>
          <w:rPr/>
          <m:t xml:space="preserve">), K</m:t>
        </m:r>
        <m:r>
          <w:rPr/>
          <m:t>⊆</m:t>
        </m:r>
        <m:sSup>
          <m:sSupPr>
            <m:ctrlPr>
              <w:rPr/>
            </m:ctrlPr>
          </m:sSupPr>
          <m:e>
            <m:r>
              <w:rPr/>
              <m:t>Σ</m:t>
            </m:r>
          </m:e>
          <m:sup>
            <m:r>
              <w:rPr/>
              <m:t xml:space="preserve">*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Тогда </w:t>
      </w:r>
      <m:oMath>
        <m:sSup>
          <m:sSupPr>
            <m:ctrlPr>
              <w:rPr/>
            </m:ctrlPr>
          </m:sSupPr>
          <m:e>
            <m:r>
              <w:rPr/>
              <m:t xml:space="preserve">K</m:t>
            </m:r>
          </m:e>
          <m:sup>
            <m:r>
              <w:rPr/>
              <m:t xml:space="preserve">-1</m:t>
            </m:r>
          </m:sup>
        </m:sSup>
        <m:r>
          <w:rPr/>
          <m:t xml:space="preserve">L</m:t>
        </m:r>
      </m:oMath>
      <w:r w:rsidDel="00000000" w:rsidR="00000000" w:rsidRPr="00000000">
        <w:rPr>
          <w:rtl w:val="0"/>
        </w:rPr>
        <w:t xml:space="preserve">, </w:t>
      </w:r>
      <m:oMath>
        <m:r>
          <w:rPr/>
          <m:t xml:space="preserve">L</m:t>
        </m:r>
        <m:sSup>
          <m:sSupPr>
            <m:ctrlPr>
              <w:rPr/>
            </m:ctrlPr>
          </m:sSupPr>
          <m:e>
            <m:r>
              <w:rPr/>
              <m:t xml:space="preserve">K</m:t>
            </m:r>
          </m:e>
          <m:sup>
            <m:r>
              <w:rPr/>
              <m:t xml:space="preserve">-1</m:t>
            </m:r>
          </m:sup>
        </m:sSup>
        <m:r>
          <w:rPr/>
          <m:t>∈</m:t>
        </m:r>
        <m:r>
          <w:rPr/>
          <m:t xml:space="preserve">Rat(</m:t>
        </m:r>
        <m:sSup>
          <m:sSupPr>
            <m:ctrlPr>
              <w:rPr/>
            </m:ctrlPr>
          </m:sSupPr>
          <m:e>
            <m:r>
              <w:rPr/>
              <m:t>Σ</m:t>
            </m:r>
          </m:e>
          <m:sup>
            <m:r>
              <w:rPr/>
              <m:t xml:space="preserve">*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Док-во: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(вспоминаем что такое </w:t>
      </w:r>
      <m:oMath>
        <m:sSup>
          <m:sSupPr>
            <m:ctrlPr>
              <w:rPr/>
            </m:ctrlPr>
          </m:sSupPr>
          <m:e>
            <m:r>
              <w:rPr/>
              <m:t xml:space="preserve">K</m:t>
            </m:r>
          </m:e>
          <m:sup>
            <m:r>
              <w:rPr/>
              <m:t xml:space="preserve">-1</m:t>
            </m:r>
          </m:sup>
        </m:sSup>
        <m:r>
          <w:rPr/>
          <m:t xml:space="preserve">L</m:t>
        </m:r>
      </m:oMath>
      <w:r w:rsidDel="00000000" w:rsidR="00000000" w:rsidRPr="00000000">
        <w:rPr>
          <w:rtl w:val="0"/>
        </w:rPr>
        <w:t xml:space="preserve">)</w:t>
        <w:br w:type="textWrapping"/>
      </w:r>
      <m:oMath>
        <m:sSup>
          <m:sSupPr>
            <m:ctrlPr>
              <w:rPr/>
            </m:ctrlPr>
          </m:sSupPr>
          <m:e>
            <m:r>
              <w:rPr/>
              <m:t xml:space="preserve">K</m:t>
            </m:r>
          </m:e>
          <m:sup>
            <m:r>
              <w:rPr/>
              <m:t xml:space="preserve">-1</m:t>
            </m:r>
          </m:sup>
        </m:sSup>
        <m:r>
          <w:rPr/>
          <m:t xml:space="preserve">L={u</m:t>
        </m:r>
        <m:r>
          <w:rPr/>
          <m:t>∈</m:t>
        </m:r>
        <m:sSup>
          <m:sSupPr>
            <m:ctrlPr>
              <w:rPr/>
            </m:ctrlPr>
          </m:sSupPr>
          <m:e>
            <m:r>
              <w:rPr/>
              <m:t>Σ</m:t>
            </m:r>
          </m:e>
          <m:sup>
            <m:r>
              <w:rPr/>
              <m:t xml:space="preserve">*</m:t>
            </m:r>
          </m:sup>
        </m:sSup>
        <m:r>
          <w:rPr/>
          <m:t xml:space="preserve">|</m:t>
        </m:r>
        <m:r>
          <w:rPr/>
          <m:t>∃</m:t>
        </m:r>
        <m:r>
          <w:rPr/>
          <m:t xml:space="preserve">v</m:t>
        </m:r>
        <m:r>
          <w:rPr/>
          <m:t>∈</m:t>
        </m:r>
        <m:r>
          <w:rPr/>
          <m:t xml:space="preserve">K, vu</m:t>
        </m:r>
        <m:r>
          <w:rPr/>
          <m:t>∈</m:t>
        </m:r>
        <m:r>
          <w:rPr/>
          <m:t xml:space="preserve">L}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w:rPr/>
          <m:t xml:space="preserve">L</m:t>
        </m:r>
      </m:oMath>
      <w:r w:rsidDel="00000000" w:rsidR="00000000" w:rsidRPr="00000000">
        <w:rPr>
          <w:rtl w:val="0"/>
        </w:rPr>
        <w:t xml:space="preserve"> распознаётся </w:t>
      </w:r>
      <m:oMath>
        <m:r>
          <w:rPr/>
          <m:t xml:space="preserve">(M,P,</m:t>
        </m:r>
        <m:r>
          <w:rPr/>
          <m:t>α</m:t>
        </m:r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w:rPr/>
          <m:t xml:space="preserve">R={m</m:t>
        </m:r>
        <m:r>
          <w:rPr/>
          <m:t>∈</m:t>
        </m:r>
        <m:r>
          <w:rPr/>
          <m:t xml:space="preserve">M|</m:t>
        </m:r>
        <m:r>
          <w:rPr/>
          <m:t>∃</m:t>
        </m:r>
        <m:r>
          <w:rPr/>
          <m:t xml:space="preserve">v</m:t>
        </m:r>
        <m:r>
          <w:rPr/>
          <m:t>∈</m:t>
        </m:r>
        <m:r>
          <w:rPr/>
          <m:t xml:space="preserve">K,</m:t>
        </m:r>
        <m:r>
          <w:rPr/>
          <m:t>α</m:t>
        </m:r>
        <m:r>
          <w:rPr/>
          <m:t xml:space="preserve">(v)</m:t>
        </m:r>
        <m:r>
          <w:rPr/>
          <m:t>⋅</m:t>
        </m:r>
        <m:r>
          <w:rPr/>
          <m:t xml:space="preserve">m</m:t>
        </m:r>
        <m:r>
          <w:rPr/>
          <m:t>∈</m:t>
        </m:r>
        <m:r>
          <w:rPr/>
          <m:t xml:space="preserve">P}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Докажем, что </w:t>
      </w:r>
      <m:oMath>
        <m:r>
          <w:rPr/>
          <m:t xml:space="preserve">(M,R,</m:t>
        </m:r>
        <m:r>
          <w:rPr/>
          <m:t>α</m:t>
        </m:r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 распознают </w:t>
      </w:r>
      <m:oMath>
        <m:sSup>
          <m:sSupPr>
            <m:ctrlPr>
              <w:rPr/>
            </m:ctrlPr>
          </m:sSupPr>
          <m:e>
            <m:r>
              <w:rPr/>
              <m:t xml:space="preserve">K</m:t>
            </m:r>
          </m:e>
          <m:sup>
            <m:r>
              <w:rPr/>
              <m:t xml:space="preserve">-1</m:t>
            </m:r>
          </m:sup>
        </m:sSup>
        <m:r>
          <w:rPr/>
          <m:t xml:space="preserve">L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w:rPr/>
          <m:t xml:space="preserve">u</m:t>
        </m:r>
        <m:r>
          <w:rPr/>
          <m:t>∈</m:t>
        </m:r>
        <m:sSup>
          <m:sSupPr>
            <m:ctrlPr>
              <w:rPr/>
            </m:ctrlPr>
          </m:sSupPr>
          <m:e>
            <m:r>
              <w:rPr/>
              <m:t xml:space="preserve">K</m:t>
            </m:r>
          </m:e>
          <m:sup>
            <m:r>
              <w:rPr/>
              <m:t xml:space="preserve">-1</m:t>
            </m:r>
          </m:sup>
        </m:sSup>
        <m:r>
          <w:rPr/>
          <m:t xml:space="preserve">L</m:t>
        </m:r>
      </m:oMath>
      <w:r w:rsidDel="00000000" w:rsidR="00000000" w:rsidRPr="00000000">
        <w:rPr>
          <w:rtl w:val="0"/>
        </w:rPr>
        <w:t xml:space="preserve"> </w:t>
      </w:r>
      <m:oMath>
        <m:r>
          <m:t>⇔</m:t>
        </m:r>
        <m:r>
          <m:t>∃</m:t>
        </m:r>
        <m:r>
          <w:rPr/>
          <m:t xml:space="preserve">v</m:t>
        </m:r>
        <m:r>
          <w:rPr/>
          <m:t>∈</m:t>
        </m:r>
        <m:r>
          <w:rPr/>
          <m:t xml:space="preserve">K:vu</m:t>
        </m:r>
        <m:r>
          <w:rPr/>
          <m:t>∈</m:t>
        </m:r>
        <m:r>
          <w:rPr/>
          <m:t xml:space="preserve">L</m:t>
        </m:r>
        <m:r>
          <w:rPr/>
          <m:t>⇔</m:t>
        </m:r>
        <m:r>
          <w:rPr/>
          <m:t>α</m:t>
        </m:r>
        <m:r>
          <w:rPr/>
          <m:t xml:space="preserve">(vu)</m:t>
        </m:r>
        <m:r>
          <w:rPr/>
          <m:t>∈</m:t>
        </m:r>
        <m:r>
          <w:rPr/>
          <m:t xml:space="preserve">P</m:t>
        </m:r>
        <m:r>
          <w:rPr/>
          <m:t>⇔</m:t>
        </m:r>
        <m:r>
          <w:rPr/>
          <m:t>α</m:t>
        </m:r>
        <m:r>
          <w:rPr/>
          <m:t xml:space="preserve">(v)*</m:t>
        </m:r>
        <m:r>
          <w:rPr/>
          <m:t>α</m:t>
        </m:r>
        <m:r>
          <w:rPr/>
          <m:t xml:space="preserve">(u)</m:t>
        </m:r>
        <m:r>
          <w:rPr/>
          <m:t>∈</m:t>
        </m:r>
        <m:r>
          <w:rPr/>
          <m:t xml:space="preserve">P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m:t>⇔</m:t>
        </m:r>
        <m:r>
          <m:t>α</m:t>
        </m:r>
        <m:r>
          <w:rPr/>
          <m:t xml:space="preserve">(u)</m:t>
        </m:r>
        <m:r>
          <w:rPr/>
          <m:t>∈</m:t>
        </m:r>
        <m:r>
          <w:rPr/>
          <m:t xml:space="preserve">R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jc w:val="center"/>
        <w:rPr/>
      </w:pPr>
      <w:bookmarkStart w:colFirst="0" w:colLast="0" w:name="_em50rmd9p4sk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jc w:val="center"/>
        <w:rPr/>
      </w:pPr>
      <w:bookmarkStart w:colFirst="0" w:colLast="0" w:name="_c1cxh8lnqd08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jc w:val="center"/>
        <w:rPr/>
      </w:pPr>
      <w:bookmarkStart w:colFirst="0" w:colLast="0" w:name="_rnar49cfmp2" w:id="8"/>
      <w:bookmarkEnd w:id="8"/>
      <w:r w:rsidDel="00000000" w:rsidR="00000000" w:rsidRPr="00000000">
        <w:rPr>
          <w:rtl w:val="0"/>
        </w:rPr>
        <w:t xml:space="preserve">Минимальные автоматы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w:rPr/>
          <m:t xml:space="preserve">(ua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-1</m:t>
            </m:r>
          </m:sup>
        </m:sSup>
        <m:r>
          <w:rPr/>
          <m:t xml:space="preserve">L=</m:t>
        </m:r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-1</m:t>
            </m:r>
          </m:sup>
        </m:sSup>
        <m:sSup>
          <m:sSupPr>
            <m:ctrlPr>
              <w:rPr/>
            </m:ctrlPr>
          </m:sSupPr>
          <m:e>
            <m:r>
              <w:rPr/>
              <m:t xml:space="preserve">u</m:t>
            </m:r>
          </m:e>
          <m:sup>
            <m:r>
              <w:rPr/>
              <m:t xml:space="preserve">-1</m:t>
            </m:r>
          </m:sup>
        </m:sSup>
        <m:r>
          <w:rPr/>
          <m:t xml:space="preserve">L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Опр. </w:t>
      </w:r>
      <m:oMath>
        <m:r>
          <w:rPr/>
          <m:t xml:space="preserve">L</m:t>
        </m:r>
        <m:r>
          <w:rPr/>
          <m:t>⊆</m:t>
        </m:r>
        <m:sSup>
          <m:sSupPr>
            <m:ctrlPr>
              <w:rPr/>
            </m:ctrlPr>
          </m:sSupPr>
          <m:e>
            <m:r>
              <w:rPr/>
              <m:t>Σ</m:t>
            </m:r>
          </m:e>
          <m:sup>
            <m:r>
              <w:rPr/>
              <m:t xml:space="preserve">*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L</m:t>
            </m:r>
          </m:sub>
        </m:sSub>
        <m:r>
          <w:rPr/>
          <m:t xml:space="preserve"> = (Q,</m:t>
        </m:r>
        <m:r>
          <w:rPr/>
          <m:t>Σ</m:t>
        </m:r>
        <m:r>
          <w:rPr/>
          <m:t xml:space="preserve">,</m:t>
        </m:r>
        <m:r>
          <w:rPr/>
          <m:t>δ</m:t>
        </m:r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0</m:t>
            </m:r>
          </m:sub>
        </m:sSub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L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w:rPr/>
          <m:t xml:space="preserve">Q = {</m:t>
        </m:r>
        <m:sSup>
          <m:sSupPr>
            <m:ctrlPr>
              <w:rPr/>
            </m:ctrlPr>
          </m:sSupPr>
          <m:e>
            <m:r>
              <w:rPr/>
              <m:t xml:space="preserve">u</m:t>
            </m:r>
          </m:e>
          <m:sup>
            <m:r>
              <w:rPr/>
              <m:t xml:space="preserve">-1</m:t>
            </m:r>
          </m:sup>
        </m:sSup>
        <m:r>
          <w:rPr/>
          <m:t xml:space="preserve">L|u</m:t>
        </m:r>
        <m:r>
          <w:rPr/>
          <m:t>∈</m:t>
        </m:r>
        <m:sSup>
          <m:sSupPr>
            <m:ctrlPr>
              <w:rPr/>
            </m:ctrlPr>
          </m:sSupPr>
          <m:e>
            <m:r>
              <w:rPr/>
              <m:t>Σ</m:t>
            </m:r>
          </m:e>
          <m:sup>
            <m:r>
              <w:rPr/>
              <m:t xml:space="preserve">*</m:t>
            </m:r>
          </m:sup>
        </m:sSup>
        <m:r>
          <w:rPr/>
          <m:t xml:space="preserve">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0</m:t>
            </m:r>
          </m:sub>
        </m:sSub>
        <m:r>
          <w:rPr/>
          <m:t xml:space="preserve"> =L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w:rPr/>
          <m:t xml:space="preserve">F = {</m:t>
        </m:r>
        <m:sSup>
          <m:sSupPr>
            <m:ctrlPr>
              <w:rPr/>
            </m:ctrlPr>
          </m:sSupPr>
          <m:e>
            <m:r>
              <w:rPr/>
              <m:t xml:space="preserve">w</m:t>
            </m:r>
          </m:e>
          <m:sup>
            <m:r>
              <w:rPr/>
              <m:t xml:space="preserve">-1</m:t>
            </m:r>
          </m:sup>
        </m:sSup>
        <m:r>
          <w:rPr/>
          <m:t xml:space="preserve">L | w </m:t>
        </m:r>
        <m:r>
          <w:rPr/>
          <m:t>∈</m:t>
        </m:r>
        <m:r>
          <w:rPr/>
          <m:t xml:space="preserve"> L}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m:t>δ</m:t>
        </m:r>
        <m:r>
          <w:rPr/>
          <m:t xml:space="preserve">(</m:t>
        </m:r>
        <m:sSup>
          <m:sSupPr>
            <m:ctrlPr>
              <w:rPr/>
            </m:ctrlPr>
          </m:sSupPr>
          <m:e>
            <m:r>
              <w:rPr/>
              <m:t xml:space="preserve">u</m:t>
            </m:r>
          </m:e>
          <m:sup>
            <m:r>
              <w:rPr/>
              <m:t xml:space="preserve">-1</m:t>
            </m:r>
          </m:sup>
        </m:sSup>
        <m:r>
          <w:rPr/>
          <m:t xml:space="preserve">L,a)=</m:t>
        </m:r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-1</m:t>
            </m:r>
          </m:sup>
        </m:sSup>
        <m:r>
          <w:rPr/>
          <m:t xml:space="preserve">(</m:t>
        </m:r>
        <m:sSup>
          <m:sSupPr>
            <m:ctrlPr>
              <w:rPr/>
            </m:ctrlPr>
          </m:sSupPr>
          <m:e>
            <m:r>
              <w:rPr/>
              <m:t xml:space="preserve">u</m:t>
            </m:r>
          </m:e>
          <m:sup>
            <m:r>
              <w:rPr/>
              <m:t xml:space="preserve">-1</m:t>
            </m:r>
          </m:sup>
        </m:sSup>
        <m:r>
          <w:rPr/>
          <m:t xml:space="preserve">L)=(ua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-1</m:t>
            </m:r>
          </m:sup>
        </m:sSup>
        <m:r>
          <w:rPr/>
          <m:t xml:space="preserve">L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L</m:t>
            </m:r>
          </m:sub>
        </m:sSub>
      </m:oMath>
      <w:r w:rsidDel="00000000" w:rsidR="00000000" w:rsidRPr="00000000">
        <w:rPr>
          <w:rtl w:val="0"/>
        </w:rPr>
        <w:t xml:space="preserve"> - автомат левых частных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Предложение 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Автомат </w:t>
      </w: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L</m:t>
            </m:r>
          </m:sub>
        </m:sSub>
      </m:oMath>
      <w:r w:rsidDel="00000000" w:rsidR="00000000" w:rsidRPr="00000000">
        <w:rPr>
          <w:rtl w:val="0"/>
        </w:rPr>
        <w:t xml:space="preserve"> распознает 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Доказательство: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w:rPr/>
          <m:t xml:space="preserve">w</m:t>
        </m:r>
        <m:r>
          <w:rPr/>
          <m:t>∈</m:t>
        </m:r>
        <m:r>
          <w:rPr/>
          <m:t xml:space="preserve">L</m:t>
        </m:r>
        <m:r>
          <w:rPr/>
          <m:t>⇔</m:t>
        </m:r>
        <m:sSup>
          <m:sSupPr>
            <m:ctrlPr>
              <w:rPr/>
            </m:ctrlPr>
          </m:sSupPr>
          <m:e>
            <m:r>
              <w:rPr/>
              <m:t xml:space="preserve">w</m:t>
            </m:r>
          </m:e>
          <m:sup>
            <m:r>
              <w:rPr/>
              <m:t xml:space="preserve">-1</m:t>
            </m:r>
          </m:sup>
        </m:sSup>
        <m:r>
          <w:rPr/>
          <m:t xml:space="preserve">L</m:t>
        </m:r>
        <m:r>
          <w:rPr/>
          <m:t>∈</m:t>
        </m:r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L</m:t>
            </m:r>
          </m:sub>
        </m:sSub>
        <m:r>
          <w:rPr/>
          <m:t>⇔</m:t>
        </m:r>
        <m:r>
          <w:rPr/>
          <m:t>δ</m:t>
        </m:r>
        <m:r>
          <w:rPr/>
          <m:t xml:space="preserve">(L,w)=</m:t>
        </m:r>
        <m:sSup>
          <m:sSupPr>
            <m:ctrlPr>
              <w:rPr/>
            </m:ctrlPr>
          </m:sSupPr>
          <m:e>
            <m:r>
              <w:rPr/>
              <m:t xml:space="preserve">w</m:t>
            </m:r>
          </m:e>
          <m:sup>
            <m:r>
              <w:rPr/>
              <m:t xml:space="preserve">-1</m:t>
            </m:r>
          </m:sup>
        </m:sSup>
        <m:r>
          <w:rPr/>
          <m:t xml:space="preserve">L</m:t>
        </m:r>
        <m:r>
          <w:rPr/>
          <m:t>⇔</m:t>
        </m:r>
        <m:r>
          <w:rPr/>
          <m:t xml:space="preserve">w</m:t>
        </m:r>
        <m:r>
          <w:rPr/>
          <m:t>∈</m:t>
        </m:r>
        <m:r>
          <w:rPr/>
          <m:t xml:space="preserve">L(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L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Опр. </w:t>
      </w:r>
      <m:oMath>
        <m:r>
          <w:rPr/>
          <m:t xml:space="preserve">A=(Q,</m:t>
        </m:r>
        <m:r>
          <w:rPr/>
          <m:t>Σ</m:t>
        </m:r>
        <m:r>
          <w:rPr/>
          <m:t xml:space="preserve">,</m:t>
        </m:r>
        <m:r>
          <w:rPr/>
          <m:t>δ</m:t>
        </m:r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0</m:t>
            </m:r>
          </m:sub>
        </m:sSub>
        <m:r>
          <w:rPr/>
          <m:t xml:space="preserve">,F)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w:rPr/>
          <m:t xml:space="preserve">q</m:t>
        </m:r>
        <m:r>
          <w:rPr/>
          <m:t>∈</m:t>
        </m:r>
        <m:r>
          <w:rPr/>
          <m:t xml:space="preserve">Q</m:t>
        </m:r>
      </m:oMath>
      <w:r w:rsidDel="00000000" w:rsidR="00000000" w:rsidRPr="00000000">
        <w:rPr>
          <w:rtl w:val="0"/>
        </w:rPr>
        <w:t xml:space="preserve">- достижимое (</w:t>
      </w:r>
      <w:r w:rsidDel="00000000" w:rsidR="00000000" w:rsidRPr="00000000">
        <w:rPr>
          <w:i w:val="1"/>
          <w:rtl w:val="0"/>
        </w:rPr>
        <w:t xml:space="preserve">accessible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Если </w:t>
      </w:r>
      <m:oMath>
        <m:r>
          <m:t>∃</m:t>
        </m:r>
        <m:r>
          <w:rPr/>
          <m:t xml:space="preserve">u</m:t>
        </m:r>
        <m:r>
          <w:rPr/>
          <m:t>∈</m:t>
        </m:r>
        <m:sSup>
          <m:sSupPr>
            <m:ctrlPr>
              <w:rPr/>
            </m:ctrlPr>
          </m:sSupPr>
          <m:e>
            <m:r>
              <w:rPr/>
              <m:t>Σ</m:t>
            </m:r>
          </m:e>
          <m:sup>
            <m:r>
              <w:rPr/>
              <m:t xml:space="preserve">*</m:t>
            </m:r>
          </m:sup>
        </m:sSup>
      </m:oMath>
      <w:r w:rsidDel="00000000" w:rsidR="00000000" w:rsidRPr="00000000">
        <w:rPr>
          <w:rtl w:val="0"/>
        </w:rPr>
        <w:t xml:space="preserve">, </w:t>
      </w:r>
      <m:oMath>
        <m:r>
          <m:t>δ</m:t>
        </m:r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0</m:t>
            </m:r>
          </m:sub>
        </m:sSub>
        <m:r>
          <w:rPr/>
          <m:t xml:space="preserve">,u)=q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Опр. </w:t>
      </w:r>
      <w:r w:rsidDel="00000000" w:rsidR="00000000" w:rsidRPr="00000000">
        <w:rPr>
          <w:rtl w:val="0"/>
        </w:rPr>
        <w:t xml:space="preserve">Автомат </w:t>
      </w:r>
      <m:oMath>
        <m:r>
          <w:rPr/>
          <m:t xml:space="preserve">A=(Q,</m:t>
        </m:r>
        <m:r>
          <w:rPr/>
          <m:t>Σ</m:t>
        </m:r>
        <m:r>
          <w:rPr/>
          <m:t xml:space="preserve">,</m:t>
        </m:r>
        <m:r>
          <w:rPr/>
          <m:t>δ</m:t>
        </m:r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0</m:t>
            </m:r>
          </m:sub>
        </m:sSub>
        <m:r>
          <w:rPr/>
          <m:t xml:space="preserve">,F)</m:t>
        </m:r>
      </m:oMath>
      <w:r w:rsidDel="00000000" w:rsidR="00000000" w:rsidRPr="00000000">
        <w:rPr>
          <w:rtl w:val="0"/>
        </w:rPr>
        <w:t xml:space="preserve"> достижим(trim), если все его состояния </w:t>
      </w:r>
      <m:oMath>
        <m:r>
          <m:t>∀</m:t>
        </m:r>
        <m:r>
          <w:rPr/>
          <m:t xml:space="preserve">q</m:t>
        </m:r>
        <m:r>
          <w:rPr/>
          <m:t>∈</m:t>
        </m:r>
        <m:r>
          <w:rPr/>
          <m:t xml:space="preserve">Q</m:t>
        </m:r>
      </m:oMath>
      <w:r w:rsidDel="00000000" w:rsidR="00000000" w:rsidRPr="00000000">
        <w:rPr>
          <w:rtl w:val="0"/>
        </w:rPr>
        <w:t xml:space="preserve">достижимы.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Предложение 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L</m:t>
            </m:r>
          </m:sub>
        </m:sSub>
      </m:oMath>
      <w:r w:rsidDel="00000000" w:rsidR="00000000" w:rsidRPr="00000000">
        <w:rPr>
          <w:rtl w:val="0"/>
        </w:rPr>
        <w:t xml:space="preserve"> - достижим </w:t>
      </w:r>
      <m:oMath>
        <m:r>
          <m:t>δ</m:t>
        </m:r>
        <m:r>
          <w:rPr/>
          <m:t xml:space="preserve">(L,u)=</m:t>
        </m:r>
        <m:sSup>
          <m:sSupPr>
            <m:ctrlPr>
              <w:rPr/>
            </m:ctrlPr>
          </m:sSupPr>
          <m:e>
            <m:r>
              <w:rPr/>
              <m:t xml:space="preserve">u</m:t>
            </m:r>
          </m:e>
          <m:sup>
            <m:r>
              <w:rPr/>
              <m:t xml:space="preserve">-1</m:t>
            </m:r>
          </m:sup>
        </m:sSup>
        <m:r>
          <w:rPr/>
          <m:t xml:space="preserve">L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jc w:val="center"/>
        <w:rPr/>
      </w:pPr>
      <w:bookmarkStart w:colFirst="0" w:colLast="0" w:name="_hrwzkqxztj4d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jc w:val="center"/>
        <w:rPr/>
      </w:pPr>
      <w:bookmarkStart w:colFirst="0" w:colLast="0" w:name="_9nidvaze0p1i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jc w:val="center"/>
        <w:rPr/>
      </w:pPr>
      <w:bookmarkStart w:colFirst="0" w:colLast="0" w:name="_xoqagv3fxv55" w:id="11"/>
      <w:bookmarkEnd w:id="11"/>
      <w:r w:rsidDel="00000000" w:rsidR="00000000" w:rsidRPr="00000000">
        <w:rPr>
          <w:rtl w:val="0"/>
        </w:rPr>
        <w:t xml:space="preserve">Гомоморфизм автоматов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i w:val="1"/>
          <w:rtl w:val="0"/>
        </w:rPr>
        <w:t xml:space="preserve">“Слышишь слово “гомоморфизм”-беги.”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1</m:t>
            </m:r>
          </m:sub>
        </m:sSub>
        <m:r>
          <w:rPr/>
          <m:t xml:space="preserve">=(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1</m:t>
            </m:r>
          </m:sub>
        </m:sSub>
        <m:r>
          <w:rPr/>
          <m:t xml:space="preserve">,</m:t>
        </m:r>
        <m:r>
          <w:rPr/>
          <m:t>Σ</m:t>
        </m:r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>δ</m:t>
            </m:r>
          </m:e>
          <m:sub>
            <m:r>
              <w:rPr/>
              <m:t xml:space="preserve">1</m:t>
            </m:r>
          </m:sub>
        </m:sSub>
        <m:r>
          <w:rPr/>
          <m:t xml:space="preserve">,</m:t>
        </m:r>
        <m:sSup>
          <m:sSupPr>
            <m:ctrlPr>
              <w:rPr/>
            </m:ctrlPr>
          </m:sSupPr>
          <m:e>
            <m:sSubSup>
              <m:sSubSupPr>
                <m:ctrlPr>
                  <w:rPr/>
                </m:ctrlPr>
              </m:sSubSupPr>
              <m:e>
                <m:r>
                  <w:rPr/>
                  <m:t xml:space="preserve">q</m:t>
                </m:r>
              </m:e>
              <m:sub>
                <m:r>
                  <w:rPr/>
                  <m:t xml:space="preserve">0</m:t>
                </m:r>
              </m:sub>
              <m:sup>
                <m:r>
                  <w:rPr/>
                  <m:t xml:space="preserve">1</m:t>
                </m:r>
              </m:sup>
            </m:sSubSup>
          </m:e>
          <m:sup/>
        </m:sSup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1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2</m:t>
            </m:r>
          </m:sub>
        </m:sSub>
        <m:r>
          <w:rPr/>
          <m:t xml:space="preserve">=(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2</m:t>
            </m:r>
          </m:sub>
        </m:sSub>
        <m:r>
          <w:rPr/>
          <m:t xml:space="preserve">,</m:t>
        </m:r>
        <m:r>
          <w:rPr/>
          <m:t>Σ</m:t>
        </m:r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>δ</m:t>
            </m:r>
          </m:e>
          <m:sub>
            <m:r>
              <w:rPr/>
              <m:t xml:space="preserve">2</m:t>
            </m:r>
          </m:sub>
        </m:sSub>
        <m:r>
          <w:rPr/>
          <m:t xml:space="preserve">,</m:t>
        </m:r>
        <m:sSup>
          <m:sSupPr>
            <m:ctrlPr>
              <w:rPr/>
            </m:ctrlPr>
          </m:sSupPr>
          <m:e>
            <m:sSubSup>
              <m:sSubSupPr>
                <m:ctrlPr>
                  <w:rPr/>
                </m:ctrlPr>
              </m:sSubSupPr>
              <m:e>
                <m:r>
                  <w:rPr/>
                  <m:t xml:space="preserve">q</m:t>
                </m:r>
              </m:e>
              <m:sub>
                <m:r>
                  <w:rPr/>
                  <m:t xml:space="preserve">0</m:t>
                </m:r>
              </m:sub>
              <m:sup>
                <m:r>
                  <w:rPr/>
                  <m:t xml:space="preserve">2</m:t>
                </m:r>
              </m:sup>
            </m:sSubSup>
          </m:e>
          <m:sup/>
        </m:sSup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2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667000"/>
            <wp:effectExtent b="0" l="0" r="0" t="0"/>
            <wp:docPr id="24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Отображение </w:t>
      </w:r>
      <m:oMath>
        <m:r>
          <m:t>φ</m:t>
        </m:r>
        <m:r>
          <w:rPr/>
          <m:t xml:space="preserve">: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1</m:t>
            </m:r>
          </m:sub>
        </m:sSub>
        <m:r>
          <w:rPr/>
          <m:t>→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 - гомоморфизм автоматов, если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m:t>∀</m:t>
        </m:r>
        <m:r>
          <w:rPr/>
          <m:t xml:space="preserve">q</m:t>
        </m:r>
        <m:r>
          <w:rPr/>
          <m:t>∈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 </w:t>
      </w:r>
      <m:oMath>
        <m:sSub>
          <m:sSubPr>
            <m:ctrlPr>
              <w:rPr/>
            </m:ctrlPr>
          </m:sSubPr>
          <m:e>
            <m:r>
              <m:t>δ</m:t>
            </m:r>
          </m:e>
          <m:sub>
            <m:r>
              <w:rPr/>
              <m:t xml:space="preserve">2</m:t>
            </m:r>
          </m:sub>
        </m:sSub>
        <m:r>
          <w:rPr/>
          <m:t xml:space="preserve">(</m:t>
        </m:r>
        <m:r>
          <w:rPr/>
          <m:t>φ</m:t>
        </m:r>
        <m:r>
          <w:rPr/>
          <m:t xml:space="preserve">(a),a)=</m:t>
        </m:r>
        <m:r>
          <w:rPr/>
          <m:t>φ</m:t>
        </m:r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>δ</m:t>
            </m:r>
          </m:e>
          <m:sub>
            <m:r>
              <w:rPr/>
              <m:t xml:space="preserve">1</m:t>
            </m:r>
          </m:sub>
        </m:sSub>
        <m:r>
          <w:rPr/>
          <m:t xml:space="preserve">(a,a))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Теорема: </w:t>
      </w:r>
      <w:r w:rsidDel="00000000" w:rsidR="00000000" w:rsidRPr="00000000">
        <w:rPr>
          <w:rtl w:val="0"/>
        </w:rPr>
        <w:t xml:space="preserve">(Myhill-Nerode)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Пусть </w:t>
      </w:r>
      <m:oMath>
        <m:r>
          <w:rPr/>
          <m:t xml:space="preserve">A=(Q,</m:t>
        </m:r>
        <m:r>
          <w:rPr/>
          <m:t>Σ</m:t>
        </m:r>
        <m:r>
          <w:rPr/>
          <m:t xml:space="preserve">,</m:t>
        </m:r>
        <m:r>
          <w:rPr/>
          <m:t>δ</m:t>
        </m:r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0</m:t>
            </m:r>
          </m:sub>
        </m:sSub>
        <m:r>
          <w:rPr/>
          <m:t xml:space="preserve">,F)</m:t>
        </m:r>
      </m:oMath>
      <w:r w:rsidDel="00000000" w:rsidR="00000000" w:rsidRPr="00000000">
        <w:rPr>
          <w:rtl w:val="0"/>
        </w:rPr>
        <w:t xml:space="preserve"> - ДКА распознает </w:t>
      </w:r>
      <m:oMath>
        <m:r>
          <w:rPr/>
          <m:t xml:space="preserve">L</m:t>
        </m:r>
      </m:oMath>
      <w:r w:rsidDel="00000000" w:rsidR="00000000" w:rsidRPr="00000000">
        <w:rPr>
          <w:rtl w:val="0"/>
        </w:rPr>
        <w:t xml:space="preserve"> и он достижим.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Тогда </w:t>
      </w:r>
      <m:oMath>
        <m:r>
          <m:t>∃</m:t>
        </m:r>
        <m:r>
          <w:rPr/>
          <m:t xml:space="preserve">!</m:t>
        </m:r>
      </m:oMath>
      <w:r w:rsidDel="00000000" w:rsidR="00000000" w:rsidRPr="00000000">
        <w:rPr>
          <w:rtl w:val="0"/>
        </w:rPr>
        <w:t xml:space="preserve"> </w:t>
      </w:r>
      <m:oMath>
        <m:r>
          <m:t>φ</m:t>
        </m:r>
      </m:oMath>
      <w:r w:rsidDel="00000000" w:rsidR="00000000" w:rsidRPr="00000000">
        <w:rPr>
          <w:rtl w:val="0"/>
        </w:rPr>
        <w:t xml:space="preserve"> - гомоморфизм автоматов.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w:rPr/>
          <m:t xml:space="preserve">A</m:t>
        </m:r>
      </m:oMath>
      <w:r w:rsidDel="00000000" w:rsidR="00000000" w:rsidRPr="00000000">
        <w:rPr>
          <w:rtl w:val="0"/>
        </w:rPr>
        <w:t xml:space="preserve"> и </w:t>
      </w: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L</m:t>
            </m:r>
          </m:sub>
        </m:sSub>
        <m:r>
          <w:rPr/>
          <m:t xml:space="preserve">=(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L</m:t>
            </m:r>
          </m:sub>
        </m:sSub>
        <m:r>
          <w:rPr/>
          <m:t xml:space="preserve">,</m:t>
        </m:r>
        <m:r>
          <w:rPr/>
          <m:t>Σ</m:t>
        </m:r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>δ</m:t>
            </m:r>
          </m:e>
          <m:sub>
            <m:r>
              <w:rPr/>
              <m:t xml:space="preserve">L</m:t>
            </m:r>
          </m:sub>
        </m:sSub>
        <m:r>
          <w:rPr/>
          <m:t xml:space="preserve">,L,</m:t>
        </m:r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L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m:oMath>
        <m:r>
          <m:t>φ</m:t>
        </m:r>
        <m:r>
          <w:rPr/>
          <m:t xml:space="preserve">:Q</m:t>
        </m:r>
        <m:r>
          <w:rPr/>
          <m:t>→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L</m:t>
            </m:r>
          </m:sub>
        </m:sSub>
      </m:oMath>
      <w:r w:rsidDel="00000000" w:rsidR="00000000" w:rsidRPr="00000000">
        <w:rPr>
          <w:rtl w:val="0"/>
        </w:rPr>
        <w:t xml:space="preserve">- сюръекция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m:oMath>
        <m:r>
          <m:t>φ</m:t>
        </m:r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0</m:t>
            </m:r>
          </m:sub>
        </m:sSub>
        <m:r>
          <w:rPr/>
          <m:t xml:space="preserve">)=L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m:oMath>
        <m:r>
          <m:t>φ</m:t>
        </m:r>
        <m:r>
          <w:rPr/>
          <m:t xml:space="preserve">(F)=</m:t>
        </m:r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L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Доказательство: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Определим бинарное отношение на </w:t>
      </w:r>
      <m:oMath>
        <m:r>
          <w:rPr/>
          <m:t xml:space="preserve">Q</m:t>
        </m:r>
        <m:r>
          <w:rPr/>
          <m:t>×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L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w:rPr/>
          <m:t xml:space="preserve">q,</m:t>
        </m:r>
        <m:sSup>
          <m:sSupPr>
            <m:ctrlPr>
              <w:rPr/>
            </m:ctrlPr>
          </m:sSupPr>
          <m:e>
            <m:r>
              <w:rPr/>
              <m:t xml:space="preserve">u</m:t>
            </m:r>
          </m:e>
          <m:sup>
            <m:r>
              <w:rPr/>
              <m:t xml:space="preserve">-1</m:t>
            </m:r>
          </m:sup>
        </m:sSup>
        <m:r>
          <w:rPr/>
          <m:t xml:space="preserve">L)</m:t>
        </m:r>
        <m:r>
          <w:rPr/>
          <m:t>∈</m:t>
        </m:r>
        <m:r>
          <w:rPr/>
          <m:t>φ</m:t>
        </m:r>
        <m:r>
          <w:rPr/>
          <m:t>⇔</m:t>
        </m:r>
        <m:r>
          <w:rPr/>
          <m:t>δ</m:t>
        </m:r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0</m:t>
            </m:r>
          </m:sub>
        </m:sSub>
        <m:r>
          <w:rPr/>
          <m:t xml:space="preserve">,u)=q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>
          <w:i w:val="1"/>
        </w:rPr>
      </w:pPr>
      <w:r w:rsidDel="00000000" w:rsidR="00000000" w:rsidRPr="00000000">
        <w:rPr>
          <w:i w:val="1"/>
          <w:rtl w:val="0"/>
        </w:rPr>
        <w:t xml:space="preserve">“Ща мы будем доказывать много пунктов.”</w:t>
      </w:r>
    </w:p>
    <w:p w:rsidR="00000000" w:rsidDel="00000000" w:rsidP="00000000" w:rsidRDefault="00000000" w:rsidRPr="0000000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Докажем, что </w:t>
      </w:r>
      <m:oMath>
        <m:r>
          <m:t>φ</m:t>
        </m:r>
      </m:oMath>
      <w:r w:rsidDel="00000000" w:rsidR="00000000" w:rsidRPr="00000000">
        <w:rPr>
          <w:rtl w:val="0"/>
        </w:rPr>
        <w:t xml:space="preserve"> - отображение.</w:t>
        <w:br w:type="textWrapping"/>
      </w:r>
      <m:oMath>
        <m:r>
          <m:t>∀</m:t>
        </m:r>
        <m:r>
          <w:rPr/>
          <m:t xml:space="preserve">q</m:t>
        </m:r>
        <m:r>
          <w:rPr/>
          <m:t>∈</m:t>
        </m:r>
        <m:r>
          <w:rPr/>
          <m:t xml:space="preserve">Q </m:t>
        </m:r>
        <m:r>
          <w:rPr/>
          <m:t>∃</m:t>
        </m:r>
        <m:r>
          <w:rPr/>
          <m:t xml:space="preserve">!</m:t>
        </m:r>
        <m:sSup>
          <m:sSupPr>
            <m:ctrlPr>
              <w:rPr/>
            </m:ctrlPr>
          </m:sSupPr>
          <m:e>
            <m:r>
              <w:rPr/>
              <m:t xml:space="preserve">u</m:t>
            </m:r>
          </m:e>
          <m:sup>
            <m:r>
              <w:rPr/>
              <m:t xml:space="preserve">-1</m:t>
            </m:r>
          </m:sup>
        </m:sSup>
        <m:r>
          <w:rPr/>
          <m:t xml:space="preserve">L(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1</m:t>
            </m:r>
          </m:sub>
        </m:sSub>
        <m:sSup>
          <m:sSupPr>
            <m:ctrlPr>
              <w:rPr/>
            </m:ctrlPr>
          </m:sSupPr>
          <m:e>
            <m:r>
              <w:rPr/>
              <m:t xml:space="preserve">u</m:t>
            </m:r>
          </m:e>
          <m:sup>
            <m:r>
              <w:rPr/>
              <m:t xml:space="preserve">-1</m:t>
            </m:r>
          </m:sup>
        </m:sSup>
        <m:r>
          <w:rPr/>
          <m:t xml:space="preserve">L)</m:t>
        </m:r>
        <m:r>
          <w:rPr/>
          <m:t>∈</m:t>
        </m:r>
        <m:r>
          <w:rPr/>
          <m:t>φ</m:t>
        </m:r>
      </m:oMath>
      <w:r w:rsidDel="00000000" w:rsidR="00000000" w:rsidRPr="00000000">
        <w:rPr>
          <w:rtl w:val="0"/>
        </w:rPr>
        <w:br w:type="textWrapping"/>
      </w:r>
      <m:oMath>
        <m:r>
          <m:t>∀</m:t>
        </m:r>
        <m:r>
          <w:rPr/>
          <m:t xml:space="preserve">q</m:t>
        </m:r>
        <m:r>
          <w:rPr/>
          <m:t>∈</m:t>
        </m:r>
        <m:r>
          <w:rPr/>
          <m:t xml:space="preserve">Q</m:t>
        </m:r>
      </m:oMath>
      <w:r w:rsidDel="00000000" w:rsidR="00000000" w:rsidRPr="00000000">
        <w:rPr>
          <w:rtl w:val="0"/>
        </w:rPr>
        <w:t xml:space="preserve"> </w:t>
      </w:r>
      <m:oMath>
        <m:r>
          <w:rPr/>
          <m:t xml:space="preserve">A</m:t>
        </m:r>
      </m:oMath>
      <w:r w:rsidDel="00000000" w:rsidR="00000000" w:rsidRPr="00000000">
        <w:rPr>
          <w:rtl w:val="0"/>
        </w:rPr>
        <w:t xml:space="preserve"> - достижим </w:t>
      </w:r>
      <m:oMath>
        <m:r>
          <m:t>⇒</m:t>
        </m:r>
        <m:r>
          <m:t>∃</m:t>
        </m:r>
        <m:r>
          <w:rPr/>
          <m:t xml:space="preserve">u</m:t>
        </m:r>
        <m:r>
          <w:rPr/>
          <m:t>∈</m:t>
        </m:r>
        <m:r>
          <w:rPr/>
          <m:t>Σ</m:t>
        </m:r>
        <m:r>
          <w:rPr/>
          <m:t xml:space="preserve">:, </m:t>
        </m:r>
        <m:r>
          <w:rPr/>
          <m:t>δ</m:t>
        </m:r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0</m:t>
            </m:r>
          </m:sub>
        </m:sSub>
        <m:r>
          <w:rPr/>
          <m:t xml:space="preserve">,u)=q</m:t>
        </m:r>
        <m:r>
          <w:rPr/>
          <m:t>⇒</m:t>
        </m:r>
        <m:r>
          <w:rPr/>
          <m:t xml:space="preserve">(q,</m:t>
        </m:r>
        <m:sSup>
          <m:sSupPr>
            <m:ctrlPr>
              <w:rPr/>
            </m:ctrlPr>
          </m:sSupPr>
          <m:e>
            <m:r>
              <w:rPr/>
              <m:t xml:space="preserve">u</m:t>
            </m:r>
          </m:e>
          <m:sup>
            <m:r>
              <w:rPr/>
              <m:t xml:space="preserve">-1</m:t>
            </m:r>
          </m:sup>
        </m:sSup>
        <m:r>
          <w:rPr/>
          <m:t xml:space="preserve">L)</m:t>
        </m:r>
        <m:r>
          <w:rPr/>
          <m:t>∈</m:t>
        </m:r>
        <m:r>
          <w:rPr/>
          <m:t>φ</m:t>
        </m:r>
      </m:oMath>
      <w:r w:rsidDel="00000000" w:rsidR="00000000" w:rsidRPr="00000000">
        <w:rPr>
          <w:rtl w:val="0"/>
        </w:rPr>
        <w:br w:type="textWrapping"/>
        <w:t xml:space="preserve">От противного, </w:t>
      </w:r>
      <m:oMath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1</m:t>
            </m:r>
          </m:sub>
        </m:sSub>
        <m:r>
          <w:rPr/>
          <m:t xml:space="preserve">,</m:t>
        </m:r>
        <m:sSup>
          <m:sSupPr>
            <m:ctrlPr>
              <w:rPr/>
            </m:ctrlPr>
          </m:sSupPr>
          <m:e>
            <m:r>
              <w:rPr/>
              <m:t xml:space="preserve">u</m:t>
            </m:r>
          </m:e>
          <m:sup>
            <m:r>
              <w:rPr/>
              <m:t xml:space="preserve">-1</m:t>
            </m:r>
          </m:sup>
        </m:sSup>
        <m:r>
          <w:rPr/>
          <m:t xml:space="preserve">L),(q,</m:t>
        </m:r>
        <m:sSup>
          <m:sSupPr>
            <m:ctrlPr>
              <w:rPr/>
            </m:ctrlPr>
          </m:sSupPr>
          <m:e>
            <m:r>
              <w:rPr/>
              <m:t xml:space="preserve">v</m:t>
            </m:r>
          </m:e>
          <m:sup>
            <m:r>
              <w:rPr/>
              <m:t xml:space="preserve">-1</m:t>
            </m:r>
          </m:sup>
        </m:sSup>
        <m:r>
          <w:rPr/>
          <m:t xml:space="preserve">L)</m:t>
        </m:r>
        <m:r>
          <w:rPr/>
          <m:t>∈</m:t>
        </m:r>
        <m:r>
          <w:rPr/>
          <m:t>φ</m:t>
        </m:r>
      </m:oMath>
      <w:r w:rsidDel="00000000" w:rsidR="00000000" w:rsidRPr="00000000">
        <w:rPr>
          <w:rtl w:val="0"/>
        </w:rPr>
        <w:br w:type="textWrapping"/>
      </w:r>
      <m:oMath>
        <m:r>
          <m:t>δ</m:t>
        </m:r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0</m:t>
            </m:r>
          </m:sub>
        </m:sSub>
        <m:r>
          <w:rPr/>
          <m:t xml:space="preserve">,u)=q=</m:t>
        </m:r>
        <m:r>
          <w:rPr/>
          <m:t>δ</m:t>
        </m:r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0</m:t>
            </m:r>
          </m:sub>
        </m:sSub>
        <m:r>
          <w:rPr/>
          <m:t xml:space="preserve">,v)</m:t>
        </m:r>
      </m:oMath>
      <w:r w:rsidDel="00000000" w:rsidR="00000000" w:rsidRPr="00000000">
        <w:rPr>
          <w:rtl w:val="0"/>
        </w:rPr>
        <w:br w:type="textWrapping"/>
      </w:r>
      <m:oMath>
        <m:r>
          <w:rPr/>
          <m:t xml:space="preserve">w</m:t>
        </m:r>
        <m:r>
          <w:rPr/>
          <m:t>∈</m:t>
        </m:r>
        <m:sSup>
          <m:sSupPr>
            <m:ctrlPr>
              <w:rPr/>
            </m:ctrlPr>
          </m:sSupPr>
          <m:e>
            <m:r>
              <w:rPr/>
              <m:t xml:space="preserve">u</m:t>
            </m:r>
          </m:e>
          <m:sup>
            <m:r>
              <w:rPr/>
              <m:t xml:space="preserve">-1</m:t>
            </m:r>
          </m:sup>
        </m:sSup>
        <m:r>
          <w:rPr/>
          <m:t xml:space="preserve">L={</m:t>
        </m:r>
        <m:r>
          <w:rPr/>
          <m:t>∃</m:t>
        </m:r>
        <m:r>
          <w:rPr/>
          <m:t xml:space="preserve"> </m:t>
        </m:r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1</m:t>
            </m:r>
          </m:sub>
        </m:sSub>
        <m:r>
          <w:rPr/>
          <m:t>∈</m:t>
        </m:r>
        <m:r>
          <w:rPr/>
          <m:t xml:space="preserve">L. </m:t>
        </m:r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1</m:t>
            </m:r>
          </m:sub>
        </m:sSub>
        <m:r>
          <w:rPr/>
          <m:t xml:space="preserve">=uw}</m:t>
        </m:r>
      </m:oMath>
      <w:r w:rsidDel="00000000" w:rsidR="00000000" w:rsidRPr="00000000">
        <w:rPr>
          <w:rtl w:val="0"/>
        </w:rPr>
        <w:br w:type="textWrapping"/>
      </w:r>
      <m:oMath>
        <m:r>
          <m:t>δ</m:t>
        </m:r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0</m:t>
            </m:r>
          </m:sub>
        </m:sSub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1</m:t>
            </m:r>
          </m:sub>
        </m:sSub>
        <m:r>
          <w:rPr/>
          <m:t xml:space="preserve">)=</m:t>
        </m:r>
        <m:r>
          <w:rPr/>
          <m:t>δ</m:t>
        </m:r>
        <m:r>
          <w:rPr/>
          <m:t xml:space="preserve">(</m:t>
        </m:r>
        <m:r>
          <w:rPr/>
          <m:t>δ</m:t>
        </m:r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0</m:t>
            </m:r>
          </m:sub>
        </m:sSub>
        <m:r>
          <w:rPr/>
          <m:t xml:space="preserve">,u),w))=</m:t>
        </m:r>
        <m:r>
          <w:rPr/>
          <m:t>δ</m:t>
        </m:r>
        <m:r>
          <w:rPr/>
          <m:t xml:space="preserve">(q,w)=</m:t>
        </m:r>
        <m:r>
          <w:rPr/>
          <m:t>δ</m:t>
        </m:r>
        <m:r>
          <w:rPr/>
          <m:t xml:space="preserve">(</m:t>
        </m:r>
        <m:r>
          <w:rPr/>
          <m:t>δ</m:t>
        </m:r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0</m:t>
            </m:r>
          </m:sub>
        </m:sSub>
        <m:r>
          <w:rPr/>
          <m:t xml:space="preserve">,v),w)=</m:t>
        </m:r>
        <m:r>
          <w:rPr/>
          <m:t>δ</m:t>
        </m:r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0</m:t>
            </m:r>
          </m:sub>
        </m:sSub>
        <m:r>
          <w:rPr/>
          <m:t xml:space="preserve">,vw)</m:t>
        </m:r>
        <m:r>
          <w:rPr/>
          <m:t>∈</m:t>
        </m:r>
        <m:r>
          <w:rPr/>
          <m:t xml:space="preserve">F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Докажем, что </w:t>
      </w:r>
      <m:oMath>
        <m:r>
          <m:t>φ</m:t>
        </m:r>
      </m:oMath>
      <w:r w:rsidDel="00000000" w:rsidR="00000000" w:rsidRPr="00000000">
        <w:rPr>
          <w:rtl w:val="0"/>
        </w:rPr>
        <w:t xml:space="preserve">- гомоморфизм автоматов.</w:t>
        <w:br w:type="textWrapping"/>
      </w:r>
      <m:oMath>
        <m:r>
          <m:t>∀</m:t>
        </m:r>
        <m:r>
          <w:rPr/>
          <m:t xml:space="preserve">q</m:t>
        </m:r>
        <m:r>
          <w:rPr/>
          <m:t>∈</m:t>
        </m:r>
        <m:r>
          <w:rPr/>
          <m:t xml:space="preserve">Q</m:t>
        </m:r>
      </m:oMath>
      <w:r w:rsidDel="00000000" w:rsidR="00000000" w:rsidRPr="00000000">
        <w:rPr>
          <w:rtl w:val="0"/>
        </w:rPr>
        <w:t xml:space="preserve"> хотим доказать: </w:t>
      </w:r>
      <m:oMath>
        <m:sSub>
          <m:sSubPr>
            <m:ctrlPr>
              <w:rPr/>
            </m:ctrlPr>
          </m:sSubPr>
          <m:e>
            <m:r>
              <m:t>δ</m:t>
            </m:r>
          </m:e>
          <m:sub>
            <m:r>
              <w:rPr/>
              <m:t xml:space="preserve">L</m:t>
            </m:r>
          </m:sub>
        </m:sSub>
        <m:r>
          <w:rPr/>
          <m:t xml:space="preserve">(</m:t>
        </m:r>
        <m:r>
          <w:rPr/>
          <m:t>φ</m:t>
        </m:r>
        <m:r>
          <w:rPr/>
          <m:t xml:space="preserve">(q), a)=</m:t>
        </m:r>
        <m:r>
          <w:rPr/>
          <m:t>φ</m:t>
        </m:r>
        <m:r>
          <w:rPr/>
          <m:t xml:space="preserve">(</m:t>
        </m:r>
        <m:r>
          <w:rPr/>
          <m:t>δ</m:t>
        </m:r>
        <m:r>
          <w:rPr/>
          <m:t xml:space="preserve">(q, a))</m:t>
        </m:r>
      </m:oMath>
      <w:r w:rsidDel="00000000" w:rsidR="00000000" w:rsidRPr="00000000">
        <w:rPr>
          <w:rtl w:val="0"/>
        </w:rPr>
        <w:br w:type="textWrapping"/>
      </w:r>
      <m:oMath>
        <m:r>
          <m:t>φ</m:t>
        </m:r>
        <m:r>
          <w:rPr/>
          <m:t xml:space="preserve">(q)=</m:t>
        </m:r>
        <m:sSup>
          <m:sSupPr>
            <m:ctrlPr>
              <w:rPr/>
            </m:ctrlPr>
          </m:sSupPr>
          <m:e>
            <m:r>
              <w:rPr/>
              <m:t xml:space="preserve">u</m:t>
            </m:r>
          </m:e>
          <m:sup>
            <m:r>
              <w:rPr/>
              <m:t xml:space="preserve">-1</m:t>
            </m:r>
          </m:sup>
        </m:sSup>
        <m:r>
          <w:rPr/>
          <m:t xml:space="preserve">L</m:t>
        </m:r>
        <m:r>
          <w:rPr/>
          <m:t>⇔</m:t>
        </m:r>
        <m:r>
          <w:rPr/>
          <m:t>δ</m:t>
        </m:r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0</m:t>
            </m:r>
          </m:sub>
        </m:sSub>
        <m:r>
          <w:rPr/>
          <m:t xml:space="preserve">, u)=q</m:t>
        </m:r>
      </m:oMath>
      <w:r w:rsidDel="00000000" w:rsidR="00000000" w:rsidRPr="00000000">
        <w:rPr>
          <w:rtl w:val="0"/>
        </w:rPr>
        <w:br w:type="textWrapping"/>
      </w:r>
      <m:oMath>
        <m:sSub>
          <m:sSubPr>
            <m:ctrlPr>
              <w:rPr/>
            </m:ctrlPr>
          </m:sSubPr>
          <m:e>
            <m:r>
              <m:t>δ</m:t>
            </m:r>
          </m:e>
          <m:sub>
            <m:r>
              <w:rPr/>
              <m:t xml:space="preserve">L</m:t>
            </m:r>
          </m:sub>
        </m:sSub>
        <m:r>
          <w:rPr/>
          <m:t xml:space="preserve">(</m:t>
        </m:r>
        <m:r>
          <w:rPr/>
          <m:t>φ</m:t>
        </m:r>
        <m:r>
          <w:rPr/>
          <m:t xml:space="preserve">(q),a)=</m:t>
        </m:r>
        <m:sSub>
          <m:sSubPr>
            <m:ctrlPr>
              <w:rPr/>
            </m:ctrlPr>
          </m:sSubPr>
          <m:e>
            <m:r>
              <w:rPr/>
              <m:t>δ</m:t>
            </m:r>
          </m:e>
          <m:sub>
            <m:r>
              <w:rPr/>
              <m:t xml:space="preserve">L</m:t>
            </m:r>
          </m:sub>
        </m:sSub>
        <m:r>
          <w:rPr/>
          <m:t xml:space="preserve">(</m:t>
        </m:r>
        <m:sSup>
          <m:sSupPr>
            <m:ctrlPr>
              <w:rPr/>
            </m:ctrlPr>
          </m:sSupPr>
          <m:e>
            <m:r>
              <w:rPr/>
              <m:t xml:space="preserve">u</m:t>
            </m:r>
          </m:e>
          <m:sup>
            <m:r>
              <w:rPr/>
              <m:t xml:space="preserve">-1</m:t>
            </m:r>
          </m:sup>
        </m:sSup>
        <m:r>
          <w:rPr/>
          <m:t xml:space="preserve">L,a)=(ua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-1</m:t>
            </m:r>
          </m:sup>
        </m:sSup>
        <m:r>
          <w:rPr/>
          <m:t xml:space="preserve">L</m:t>
        </m:r>
      </m:oMath>
      <w:r w:rsidDel="00000000" w:rsidR="00000000" w:rsidRPr="00000000">
        <w:rPr>
          <w:rtl w:val="0"/>
        </w:rPr>
        <w:br w:type="textWrapping"/>
      </w:r>
      <m:oMath>
        <m:sSub>
          <m:sSubPr>
            <m:ctrlPr>
              <w:rPr/>
            </m:ctrlPr>
          </m:sSubPr>
          <m:e>
            <m:r>
              <m:t>δ</m:t>
            </m:r>
          </m:e>
          <m:sub>
            <m:r>
              <w:rPr/>
              <m:t xml:space="preserve">L</m:t>
            </m:r>
          </m:sub>
        </m:sSub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0</m:t>
            </m:r>
          </m:sub>
        </m:sSub>
        <m:r>
          <w:rPr/>
          <m:t xml:space="preserve">,ua)=</m:t>
        </m:r>
        <m:r>
          <w:rPr/>
          <m:t>δ</m:t>
        </m:r>
        <m:r>
          <w:rPr/>
          <m:t xml:space="preserve">(</m:t>
        </m:r>
        <m:r>
          <w:rPr/>
          <m:t>δ</m:t>
        </m:r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0</m:t>
            </m:r>
          </m:sub>
        </m:sSub>
        <m:r>
          <w:rPr/>
          <m:t xml:space="preserve">,u),a)=</m:t>
        </m:r>
      </m:oMath>
      <w:r w:rsidDel="00000000" w:rsidR="00000000" w:rsidRPr="00000000">
        <w:rPr>
          <w:rtl w:val="0"/>
        </w:rPr>
        <w:br w:type="textWrapping"/>
      </w:r>
      <m:oMath>
        <m:r>
          <w:rPr/>
          <m:t xml:space="preserve">=</m:t>
        </m:r>
        <m:r>
          <w:rPr/>
          <m:t>δ</m:t>
        </m:r>
        <m:r>
          <w:rPr/>
          <m:t xml:space="preserve">(q,a)</m:t>
        </m:r>
      </m:oMath>
      <m:oMath>
        <m:r>
          <m:t>⇔</m:t>
        </m:r>
        <m:r>
          <m:t>φ</m:t>
        </m:r>
        <m:r>
          <w:rPr/>
          <m:t xml:space="preserve">(</m:t>
        </m:r>
        <m:r>
          <w:rPr/>
          <m:t>δ</m:t>
        </m:r>
        <m:r>
          <w:rPr/>
          <m:t xml:space="preserve">(q,a))=(ua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-1</m:t>
            </m:r>
          </m:sup>
        </m:sSup>
        <m:r>
          <w:rPr/>
          <m:t xml:space="preserve">L</m:t>
        </m:r>
      </m:oMath>
      <w:r w:rsidDel="00000000" w:rsidR="00000000" w:rsidRPr="00000000">
        <w:rPr>
          <w:rtl w:val="0"/>
        </w:rPr>
        <w:br w:type="textWrapping"/>
        <w:t xml:space="preserve">Доказали.</w:t>
      </w:r>
    </w:p>
    <w:p w:rsidR="00000000" w:rsidDel="00000000" w:rsidP="00000000" w:rsidRDefault="00000000" w:rsidRPr="0000000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Докажем, что </w:t>
      </w:r>
      <m:oMath>
        <m:r>
          <m:t>φ</m:t>
        </m:r>
      </m:oMath>
      <w:r w:rsidDel="00000000" w:rsidR="00000000" w:rsidRPr="00000000">
        <w:rPr>
          <w:rtl w:val="0"/>
        </w:rPr>
        <w:t xml:space="preserve"> - сюръекция</w:t>
        <w:br w:type="textWrapping"/>
        <w:t xml:space="preserve">Докажем, что у неё есть прообраз: </w:t>
        <w:br w:type="textWrapping"/>
      </w:r>
      <m:oMath>
        <m:r>
          <m:t>∀</m:t>
        </m:r>
        <m:sSup>
          <m:sSupPr>
            <m:ctrlPr>
              <w:rPr/>
            </m:ctrlPr>
          </m:sSupPr>
          <m:e>
            <m:r>
              <w:rPr/>
              <m:t xml:space="preserve">u</m:t>
            </m:r>
          </m:e>
          <m:sup>
            <m:r>
              <w:rPr/>
              <m:t xml:space="preserve">-1</m:t>
            </m:r>
          </m:sup>
        </m:sSup>
        <m:r>
          <w:rPr/>
          <m:t xml:space="preserve">L</m:t>
        </m:r>
        <m:r>
          <w:rPr/>
          <m:t>∈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L</m:t>
            </m:r>
          </m:sub>
        </m:sSub>
        <m:r>
          <w:rPr/>
          <m:t xml:space="preserve"> </m:t>
        </m:r>
        <m:r>
          <w:rPr/>
          <m:t>∃</m:t>
        </m:r>
        <m:r>
          <w:rPr/>
          <m:t xml:space="preserve">q </m:t>
        </m:r>
        <m:r>
          <w:rPr/>
          <m:t>φ</m:t>
        </m:r>
        <m:r>
          <w:rPr/>
          <m:t xml:space="preserve">(q)=</m:t>
        </m:r>
        <m:sSup>
          <m:sSupPr>
            <m:ctrlPr>
              <w:rPr/>
            </m:ctrlPr>
          </m:sSupPr>
          <m:e>
            <m:r>
              <w:rPr/>
              <m:t xml:space="preserve">u</m:t>
            </m:r>
          </m:e>
          <m:sup>
            <m:r>
              <w:rPr/>
              <m:t xml:space="preserve">-1</m:t>
            </m:r>
          </m:sup>
        </m:sSup>
        <m:r>
          <w:rPr/>
          <m:t xml:space="preserve">L</m:t>
        </m:r>
      </m:oMath>
      <w:r w:rsidDel="00000000" w:rsidR="00000000" w:rsidRPr="00000000">
        <w:rPr>
          <w:rtl w:val="0"/>
        </w:rPr>
        <w:br w:type="textWrapping"/>
        <w:t xml:space="preserve">Возьмем </w:t>
      </w:r>
      <m:oMath>
        <m:r>
          <w:rPr/>
          <m:t xml:space="preserve">q=</m:t>
        </m:r>
        <m:r>
          <w:rPr/>
          <m:t>δ</m:t>
        </m:r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0</m:t>
            </m:r>
          </m:sub>
        </m:sSub>
        <m:r>
          <w:rPr/>
          <m:t xml:space="preserve">,u)</m:t>
        </m:r>
        <m:r>
          <w:rPr/>
          <m:t>⇔</m:t>
        </m:r>
        <m:r>
          <w:rPr/>
          <m:t>φ</m:t>
        </m:r>
        <m:r>
          <w:rPr/>
          <m:t xml:space="preserve">(q)=</m:t>
        </m:r>
        <m:sSup>
          <m:sSupPr>
            <m:ctrlPr>
              <w:rPr/>
            </m:ctrlPr>
          </m:sSupPr>
          <m:e>
            <m:r>
              <w:rPr/>
              <m:t xml:space="preserve">u</m:t>
            </m:r>
          </m:e>
          <m:sup>
            <m:r>
              <w:rPr/>
              <m:t xml:space="preserve">-1</m:t>
            </m:r>
          </m:sup>
        </m:sSup>
        <m:r>
          <w:rPr/>
          <m:t xml:space="preserve">L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m:oMath>
        <m:r>
          <m:t>φ</m:t>
        </m:r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0</m:t>
            </m:r>
          </m:sub>
        </m:sSub>
        <m:r>
          <w:rPr/>
          <m:t xml:space="preserve">)=L</m:t>
        </m:r>
      </m:oMath>
      <w:r w:rsidDel="00000000" w:rsidR="00000000" w:rsidRPr="00000000">
        <w:rPr>
          <w:rtl w:val="0"/>
        </w:rPr>
        <w:br w:type="textWrapping"/>
        <w:t xml:space="preserve">Действительно, </w:t>
      </w:r>
      <m:oMath>
        <m:r>
          <m:t>φ</m:t>
        </m:r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0</m:t>
            </m:r>
          </m:sub>
        </m:sSub>
        <m:r>
          <w:rPr/>
          <m:t xml:space="preserve">,</m:t>
        </m:r>
        <m:r>
          <w:rPr/>
          <m:t>ε</m:t>
        </m:r>
        <m:r>
          <w:rPr/>
          <m:t xml:space="preserve">)=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0</m:t>
            </m:r>
          </m:sub>
        </m:sSub>
        <m:r>
          <w:rPr/>
          <m:t>⇔</m:t>
        </m:r>
        <m:r>
          <w:rPr/>
          <m:t>φ</m:t>
        </m:r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0</m:t>
            </m:r>
          </m:sub>
        </m:sSub>
        <m:r>
          <w:rPr/>
          <m:t xml:space="preserve">)=</m:t>
        </m:r>
        <m:sSup>
          <m:sSupPr>
            <m:ctrlPr>
              <w:rPr/>
            </m:ctrlPr>
          </m:sSupPr>
          <m:e>
            <m:r>
              <w:rPr/>
              <m:t>ε</m:t>
            </m:r>
          </m:e>
          <m:sup>
            <m:r>
              <w:rPr/>
              <m:t xml:space="preserve">-1</m:t>
            </m:r>
          </m:sup>
        </m:sSup>
        <m:r>
          <w:rPr/>
          <m:t xml:space="preserve">L=L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m:oMath>
        <m:r>
          <m:t>φ</m:t>
        </m:r>
        <m:r>
          <w:rPr/>
          <m:t xml:space="preserve">(F)=</m:t>
        </m:r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L</m:t>
            </m:r>
          </m:sub>
        </m:sSub>
      </m:oMath>
      <w:r w:rsidDel="00000000" w:rsidR="00000000" w:rsidRPr="00000000">
        <w:rPr>
          <w:rtl w:val="0"/>
        </w:rPr>
        <w:br w:type="textWrapping"/>
      </w:r>
      <m:oMath>
        <m:r>
          <m:t>∀</m:t>
        </m:r>
        <m:r>
          <w:rPr/>
          <m:t xml:space="preserve">f</m:t>
        </m:r>
        <m:r>
          <w:rPr/>
          <m:t>∈</m:t>
        </m:r>
        <m:r>
          <w:rPr/>
          <m:t xml:space="preserve">F </m:t>
        </m:r>
        <m:r>
          <w:rPr/>
          <m:t>δ</m:t>
        </m:r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0</m:t>
            </m:r>
          </m:sub>
        </m:sSub>
        <m:r>
          <w:rPr/>
          <m:t xml:space="preserve">,w)=f</m:t>
        </m:r>
        <m:r>
          <w:rPr/>
          <m:t>⇔</m:t>
        </m:r>
        <m:r>
          <w:rPr/>
          <m:t xml:space="preserve">w</m:t>
        </m:r>
        <m:r>
          <w:rPr/>
          <m:t>∈</m:t>
        </m:r>
        <m:r>
          <w:rPr/>
          <m:t xml:space="preserve">L</m:t>
        </m:r>
      </m:oMath>
      <w:r w:rsidDel="00000000" w:rsidR="00000000" w:rsidRPr="00000000">
        <w:rPr>
          <w:rtl w:val="0"/>
        </w:rPr>
        <w:br w:type="textWrapping"/>
      </w:r>
      <m:oMath>
        <m:sSup>
          <m:sSupPr>
            <m:ctrlPr>
              <w:rPr/>
            </m:ctrlPr>
          </m:sSupPr>
          <m:e>
            <m:r>
              <w:rPr/>
              <m:t xml:space="preserve">w</m:t>
            </m:r>
          </m:e>
          <m:sup>
            <m:r>
              <w:rPr/>
              <m:t xml:space="preserve">-1</m:t>
            </m:r>
          </m:sup>
        </m:sSup>
        <m:r>
          <w:rPr/>
          <m:t xml:space="preserve">L</m:t>
        </m:r>
        <m:r>
          <w:rPr/>
          <m:t>∈</m:t>
        </m:r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L</m:t>
            </m:r>
          </m:sub>
        </m:sSub>
      </m:oMath>
      <w:r w:rsidDel="00000000" w:rsidR="00000000" w:rsidRPr="00000000">
        <w:rPr>
          <w:rtl w:val="0"/>
        </w:rPr>
        <w:t xml:space="preserve">, </w:t>
      </w:r>
      <m:oMath>
        <m:r>
          <m:t>φ</m:t>
        </m:r>
        <m:r>
          <w:rPr/>
          <m:t xml:space="preserve">(f)=</m:t>
        </m:r>
        <m:sSup>
          <m:sSupPr>
            <m:ctrlPr>
              <w:rPr/>
            </m:ctrlPr>
          </m:sSupPr>
          <m:e>
            <m:r>
              <w:rPr/>
              <m:t xml:space="preserve">w</m:t>
            </m:r>
          </m:e>
          <m:sup>
            <m:r>
              <w:rPr/>
              <m:t xml:space="preserve">-1</m:t>
            </m:r>
          </m:sup>
        </m:sSup>
        <m:r>
          <w:rPr/>
          <m:t xml:space="preserve">L</m:t>
        </m:r>
        <m:r>
          <w:rPr/>
          <m:t>∈</m:t>
        </m:r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L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Свойство сюръекции:</w:t>
      </w:r>
    </w:p>
    <w:p w:rsidR="00000000" w:rsidDel="00000000" w:rsidP="00000000" w:rsidRDefault="00000000" w:rsidRPr="00000000">
      <w:pPr>
        <w:contextualSpacing w:val="0"/>
        <w:rPr/>
      </w:pPr>
      <m:oMath>
        <m:r>
          <m:t>φ</m:t>
        </m:r>
        <m:r>
          <w:rPr/>
          <m:t xml:space="preserve">:Q</m:t>
        </m:r>
        <m:r>
          <w:rPr/>
          <m:t>→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L</m:t>
            </m:r>
          </m:sub>
        </m:sSub>
      </m:oMath>
      <w:r w:rsidDel="00000000" w:rsidR="00000000" w:rsidRPr="00000000">
        <w:rPr>
          <w:rtl w:val="0"/>
        </w:rPr>
        <w:t xml:space="preserve"> - сюръекция, </w:t>
      </w:r>
      <m:oMath>
        <m:r>
          <w:rPr/>
          <m:t xml:space="preserve">|Q| </m:t>
        </m:r>
        <m:r>
          <w:rPr/>
          <m:t>≥</m:t>
        </m:r>
        <m:r>
          <w:rPr/>
          <m:t xml:space="preserve"> </m:t>
        </m:r>
        <m:sSub>
          <m:sSubPr>
            <m:ctrlPr>
              <w:rPr/>
            </m:ctrlPr>
          </m:sSubPr>
          <m:e>
            <m:r>
              <w:rPr/>
              <m:t xml:space="preserve">|Q</m:t>
            </m:r>
          </m:e>
          <m:sub>
            <m:r>
              <w:rPr/>
              <m:t xml:space="preserve">L</m:t>
            </m:r>
          </m:sub>
        </m:sSub>
        <m:r>
          <w:rPr/>
          <m:t xml:space="preserve">|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Следствие: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Опр. </w:t>
      </w:r>
      <w:r w:rsidDel="00000000" w:rsidR="00000000" w:rsidRPr="00000000">
        <w:rPr>
          <w:rtl w:val="0"/>
        </w:rPr>
        <w:t xml:space="preserve">ДКА называется минимальным, если в нем наименьшее число состояний среди тех автоматов, распознающих тот же язык.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L</m:t>
            </m:r>
          </m:sub>
        </m:sSub>
      </m:oMath>
      <w:r w:rsidDel="00000000" w:rsidR="00000000" w:rsidRPr="00000000">
        <w:rPr>
          <w:rtl w:val="0"/>
        </w:rPr>
        <w:t xml:space="preserve"> - минимальный по количеству состояний ДКА, распознающий тот же язык </w:t>
      </w:r>
      <m:oMath>
        <m:r>
          <w:rPr/>
          <m:t xml:space="preserve">L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Построить минимальный автомат для языка </w:t>
      </w:r>
      <m:oMath>
        <m:r>
          <w:rPr/>
          <m:t xml:space="preserve">L=</m:t>
        </m:r>
        <m:sSup>
          <m:sSupPr>
            <m:ctrlPr>
              <w:rPr/>
            </m:ctrlPr>
          </m:sSupPr>
          <m:e>
            <m:r>
              <w:rPr/>
              <m:t>Σ</m:t>
            </m:r>
          </m:e>
          <m:sup>
            <m:r>
              <w:rPr/>
              <m:t xml:space="preserve">*</m:t>
            </m:r>
          </m:sup>
        </m:sSup>
        <m:r>
          <w:rPr/>
          <m:t xml:space="preserve">aba</m:t>
        </m:r>
        <m:sSup>
          <m:sSupPr>
            <m:ctrlPr>
              <w:rPr/>
            </m:ctrlPr>
          </m:sSupPr>
          <m:e>
            <m:r>
              <w:rPr/>
              <m:t>Σ</m:t>
            </m:r>
          </m:e>
          <m:sup>
            <m:r>
              <w:rPr/>
              <m:t xml:space="preserve">*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(Это язык всех слов, содержащий как подстроку </w:t>
      </w:r>
      <m:oMath>
        <m:r>
          <w:rPr/>
          <m:t xml:space="preserve">aba</m:t>
        </m:r>
      </m:oMath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Замечание:</w:t>
      </w:r>
    </w:p>
    <w:p w:rsidR="00000000" w:rsidDel="00000000" w:rsidP="00000000" w:rsidRDefault="00000000" w:rsidRPr="00000000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m:oMath>
        <m:sSup>
          <m:sSupPr>
            <m:ctrlPr>
              <w:rPr/>
            </m:ctrlPr>
          </m:sSupPr>
          <m:e>
            <m:r>
              <w:rPr/>
              <m:t xml:space="preserve">u</m:t>
            </m:r>
          </m:e>
          <m:sup>
            <m:r>
              <w:rPr/>
              <m:t xml:space="preserve">-1</m:t>
            </m:r>
          </m:sup>
        </m:sSup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1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2</m:t>
            </m:r>
          </m:sub>
        </m:sSub>
        <m:r>
          <w:rPr/>
          <m:t xml:space="preserve">)=</m:t>
        </m:r>
        <m:sSup>
          <m:sSupPr>
            <m:ctrlPr>
              <w:rPr/>
            </m:ctrlPr>
          </m:sSupPr>
          <m:e>
            <m:r>
              <w:rPr/>
              <m:t xml:space="preserve">u</m:t>
            </m:r>
          </m:e>
          <m:sup>
            <m:r>
              <w:rPr/>
              <m:t xml:space="preserve">-1</m:t>
            </m:r>
          </m:sup>
        </m:sSup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1</m:t>
            </m:r>
          </m:sub>
        </m:sSub>
        <m:r>
          <w:rPr/>
          <m:t xml:space="preserve">+</m:t>
        </m:r>
        <m:sSup>
          <m:sSupPr>
            <m:ctrlPr>
              <w:rPr/>
            </m:ctrlPr>
          </m:sSupPr>
          <m:e>
            <m:r>
              <w:rPr/>
              <m:t xml:space="preserve">u</m:t>
            </m:r>
          </m:e>
          <m:sup>
            <m:r>
              <w:rPr/>
              <m:t xml:space="preserve">-1</m:t>
            </m:r>
          </m:sup>
        </m:sSup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m:oMath>
        <m:sSup>
          <m:sSupPr>
            <m:ctrlPr>
              <w:rPr/>
            </m:ctrlPr>
          </m:sSupPr>
          <m:e>
            <m:r>
              <w:rPr/>
              <m:t xml:space="preserve">u</m:t>
            </m:r>
          </m:e>
          <m:sup>
            <m:r>
              <w:rPr/>
              <m:t xml:space="preserve">-1</m:t>
            </m:r>
          </m:sup>
        </m:sSup>
        <m:r>
          <w:rPr/>
          <m:t xml:space="preserve">(</m:t>
        </m:r>
        <m:sSup>
          <m:sSupPr>
            <m:ctrlPr>
              <w:rPr/>
            </m:ctrlPr>
          </m:sSupPr>
          <m:e>
            <m:r>
              <w:rPr/>
              <m:t>Σ</m:t>
            </m:r>
          </m:e>
          <m:sup>
            <m:r>
              <w:rPr/>
              <m:t xml:space="preserve">*</m:t>
            </m:r>
          </m:sup>
        </m:sSup>
        <m:r>
          <w:rPr/>
          <m:t xml:space="preserve">L)=</m:t>
        </m:r>
        <m:sSup>
          <m:sSupPr>
            <m:ctrlPr>
              <w:rPr/>
            </m:ctrlPr>
          </m:sSupPr>
          <m:e>
            <m:r>
              <w:rPr/>
              <m:t>Σ</m:t>
            </m:r>
          </m:e>
          <m:sup>
            <m:r>
              <w:rPr/>
              <m:t xml:space="preserve">*</m:t>
            </m:r>
          </m:sup>
        </m:sSup>
        <m:r>
          <w:rPr/>
          <m:t xml:space="preserve">L+</m:t>
        </m:r>
        <m:sSup>
          <m:sSupPr>
            <m:ctrlPr>
              <w:rPr/>
            </m:ctrlPr>
          </m:sSupPr>
          <m:e>
            <m:r>
              <w:rPr/>
              <m:t xml:space="preserve">u</m:t>
            </m:r>
          </m:e>
          <m:sup>
            <m:r>
              <w:rPr/>
              <m:t xml:space="preserve">-1</m:t>
            </m:r>
          </m:sup>
        </m:sSup>
        <m:r>
          <w:rPr/>
          <m:t xml:space="preserve">L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0</m:t>
            </m:r>
          </m:sub>
        </m:sSub>
        <m:r>
          <w:rPr/>
          <m:t xml:space="preserve">=L=</m:t>
        </m:r>
        <m:sSup>
          <m:sSupPr>
            <m:ctrlPr>
              <w:rPr/>
            </m:ctrlPr>
          </m:sSupPr>
          <m:e>
            <m:r>
              <w:rPr/>
              <m:t>Σ</m:t>
            </m:r>
          </m:e>
          <m:sup>
            <m:r>
              <w:rPr/>
              <m:t xml:space="preserve">*</m:t>
            </m:r>
          </m:sup>
        </m:sSup>
        <m:r>
          <w:rPr/>
          <m:t xml:space="preserve">aba</m:t>
        </m:r>
        <m:sSup>
          <m:sSupPr>
            <m:ctrlPr>
              <w:rPr/>
            </m:ctrlPr>
          </m:sSupPr>
          <m:e>
            <m:r>
              <w:rPr/>
              <m:t>Σ</m:t>
            </m:r>
          </m:e>
          <m:sup>
            <m:r>
              <w:rPr/>
              <m:t xml:space="preserve">*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-1</m:t>
            </m:r>
          </m:sup>
        </m:sSup>
        <m:r>
          <w:rPr/>
          <m:t xml:space="preserve">(</m:t>
        </m:r>
        <m:sSup>
          <m:sSupPr>
            <m:ctrlPr>
              <w:rPr/>
            </m:ctrlPr>
          </m:sSupPr>
          <m:e>
            <m:r>
              <w:rPr/>
              <m:t>Σ</m:t>
            </m:r>
          </m:e>
          <m:sup>
            <m:r>
              <w:rPr/>
              <m:t xml:space="preserve">*</m:t>
            </m:r>
          </m:sup>
        </m:sSup>
        <m:r>
          <w:rPr/>
          <m:t xml:space="preserve">aba</m:t>
        </m:r>
        <m:sSup>
          <m:sSupPr>
            <m:ctrlPr>
              <w:rPr/>
            </m:ctrlPr>
          </m:sSupPr>
          <m:e>
            <m:r>
              <w:rPr/>
              <m:t>Σ</m:t>
            </m:r>
          </m:e>
          <m:sup>
            <m:r>
              <w:rPr/>
              <m:t xml:space="preserve">*</m:t>
            </m:r>
          </m:sup>
        </m:sSup>
        <m:r>
          <w:rPr/>
          <m:t xml:space="preserve">)=</m:t>
        </m:r>
        <m:sSup>
          <m:sSupPr>
            <m:ctrlPr>
              <w:rPr/>
            </m:ctrlPr>
          </m:sSupPr>
          <m:e>
            <m:r>
              <w:rPr/>
              <m:t>Σ</m:t>
            </m:r>
          </m:e>
          <m:sup>
            <m:r>
              <w:rPr/>
              <m:t xml:space="preserve">*</m:t>
            </m:r>
          </m:sup>
        </m:sSup>
        <m:r>
          <w:rPr/>
          <m:t xml:space="preserve">aba</m:t>
        </m:r>
        <m:sSup>
          <m:sSupPr>
            <m:ctrlPr>
              <w:rPr/>
            </m:ctrlPr>
          </m:sSupPr>
          <m:e>
            <m:r>
              <w:rPr/>
              <m:t>Σ</m:t>
            </m:r>
          </m:e>
          <m:sup>
            <m:r>
              <w:rPr/>
              <m:t xml:space="preserve">*</m:t>
            </m:r>
          </m:sup>
        </m:sSup>
        <m:r>
          <w:rPr/>
          <m:t xml:space="preserve">+ba</m:t>
        </m:r>
        <m:sSup>
          <m:sSupPr>
            <m:ctrlPr>
              <w:rPr/>
            </m:ctrlPr>
          </m:sSupPr>
          <m:e>
            <m:r>
              <w:rPr/>
              <m:t>Σ</m:t>
            </m:r>
          </m:e>
          <m:sup>
            <m:r>
              <w:rPr/>
              <m:t xml:space="preserve">*</m:t>
            </m:r>
          </m:sup>
        </m:sSup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br w:type="textWrapping"/>
      </w:r>
      <m:oMath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 - новое, потому что слово </w:t>
      </w:r>
      <m:oMath>
        <m:r>
          <w:rPr/>
          <m:t xml:space="preserve">ba</m:t>
        </m:r>
      </m:oMath>
      <w:r w:rsidDel="00000000" w:rsidR="00000000" w:rsidRPr="00000000">
        <w:rPr>
          <w:rtl w:val="0"/>
        </w:rPr>
        <w:t xml:space="preserve"> принадлежит </w:t>
      </w:r>
      <m:oMath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, но не принадлежит </w:t>
      </w:r>
      <m:oMath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.</w:t>
        <w:br w:type="textWrapping"/>
      </w:r>
      <m:oMath>
        <m:sSup>
          <m:sSupPr>
            <m:ctrlPr>
              <w:rPr/>
            </m:ctrlPr>
          </m:sSupPr>
          <m:e>
            <m:r>
              <w:rPr/>
              <m:t xml:space="preserve">b</m:t>
            </m:r>
          </m:e>
          <m:sup>
            <m:r>
              <w:rPr/>
              <m:t xml:space="preserve">-1</m:t>
            </m:r>
          </m:sup>
        </m:sSup>
        <m:r>
          <w:rPr/>
          <m:t xml:space="preserve">(</m:t>
        </m:r>
        <m:sSup>
          <m:sSupPr>
            <m:ctrlPr>
              <w:rPr/>
            </m:ctrlPr>
          </m:sSupPr>
          <m:e>
            <m:r>
              <w:rPr/>
              <m:t>Σ</m:t>
            </m:r>
          </m:e>
          <m:sup>
            <m:r>
              <w:rPr/>
              <m:t xml:space="preserve">*</m:t>
            </m:r>
          </m:sup>
        </m:sSup>
        <m:r>
          <w:rPr/>
          <m:t xml:space="preserve">aba</m:t>
        </m:r>
        <m:sSup>
          <m:sSupPr>
            <m:ctrlPr>
              <w:rPr/>
            </m:ctrlPr>
          </m:sSupPr>
          <m:e>
            <m:r>
              <w:rPr/>
              <m:t>Σ</m:t>
            </m:r>
          </m:e>
          <m:sup>
            <m:r>
              <w:rPr/>
              <m:t xml:space="preserve">*</m:t>
            </m:r>
          </m:sup>
        </m:sSup>
        <m:r>
          <w:rPr/>
          <m:t xml:space="preserve">)=</m:t>
        </m:r>
        <m:sSup>
          <m:sSupPr>
            <m:ctrlPr>
              <w:rPr/>
            </m:ctrlPr>
          </m:sSupPr>
          <m:e>
            <m:r>
              <w:rPr/>
              <m:t>Σ</m:t>
            </m:r>
          </m:e>
          <m:sup>
            <m:r>
              <w:rPr/>
              <m:t xml:space="preserve">*</m:t>
            </m:r>
          </m:sup>
        </m:sSup>
        <m:r>
          <w:rPr/>
          <m:t xml:space="preserve">aba</m:t>
        </m:r>
        <m:sSup>
          <m:sSupPr>
            <m:ctrlPr>
              <w:rPr/>
            </m:ctrlPr>
          </m:sSupPr>
          <m:e>
            <m:r>
              <w:rPr/>
              <m:t>Σ</m:t>
            </m:r>
          </m:e>
          <m:sup>
            <m:r>
              <w:rPr/>
              <m:t xml:space="preserve">*</m:t>
            </m:r>
          </m:sup>
        </m:sSup>
        <m:r>
          <w:rPr/>
          <m:t xml:space="preserve">+</m:t>
        </m:r>
        <m:sSup>
          <m:sSupPr>
            <m:ctrlPr>
              <w:rPr/>
            </m:ctrlPr>
          </m:sSupPr>
          <m:e>
            <m:r>
              <w:rPr/>
              <m:t xml:space="preserve">b</m:t>
            </m:r>
          </m:e>
          <m:sup>
            <m:r>
              <w:rPr/>
              <m:t xml:space="preserve">-1</m:t>
            </m:r>
          </m:sup>
        </m:sSup>
        <m:r>
          <w:rPr/>
          <m:t xml:space="preserve">aba</m:t>
        </m:r>
        <m:sSup>
          <m:sSupPr>
            <m:ctrlPr>
              <w:rPr/>
            </m:ctrlPr>
          </m:sSupPr>
          <m:e>
            <m:r>
              <w:rPr/>
              <m:t>Σ</m:t>
            </m:r>
          </m:e>
          <m:sup>
            <m:r>
              <w:rPr/>
              <m:t xml:space="preserve">*</m:t>
            </m:r>
          </m:sup>
        </m:sSup>
        <m:r>
          <w:rPr/>
          <m:t xml:space="preserve">=</m:t>
        </m:r>
        <m:sSup>
          <m:sSupPr>
            <m:ctrlPr>
              <w:rPr/>
            </m:ctrlPr>
          </m:sSupPr>
          <m:e>
            <m:r>
              <w:rPr/>
              <m:t>Σ</m:t>
            </m:r>
          </m:e>
          <m:sup>
            <m:r>
              <w:rPr/>
              <m:t xml:space="preserve">*</m:t>
            </m:r>
          </m:sup>
        </m:sSup>
        <m:r>
          <w:rPr/>
          <m:t xml:space="preserve">aba</m:t>
        </m:r>
        <m:sSup>
          <m:sSupPr>
            <m:ctrlPr>
              <w:rPr/>
            </m:ctrlPr>
          </m:sSupPr>
          <m:e>
            <m:r>
              <w:rPr/>
              <m:t>Σ</m:t>
            </m:r>
          </m:e>
          <m:sup>
            <m:r>
              <w:rPr/>
              <m:t xml:space="preserve">*</m:t>
            </m:r>
          </m:sup>
        </m:sSup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Значит это состояние уже было и оно нам не нужно.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-1</m:t>
            </m:r>
          </m:sup>
        </m:sSup>
        <m:r>
          <w:rPr/>
          <m:t xml:space="preserve">(</m:t>
        </m:r>
        <m:sSup>
          <m:sSupPr>
            <m:ctrlPr>
              <w:rPr/>
            </m:ctrlPr>
          </m:sSupPr>
          <m:e>
            <m:r>
              <w:rPr/>
              <m:t>Σ</m:t>
            </m:r>
          </m:e>
          <m:sup>
            <m:r>
              <w:rPr/>
              <m:t xml:space="preserve">*</m:t>
            </m:r>
          </m:sup>
        </m:sSup>
        <m:r>
          <w:rPr/>
          <m:t xml:space="preserve">aba</m:t>
        </m:r>
        <m:sSup>
          <m:sSupPr>
            <m:ctrlPr>
              <w:rPr/>
            </m:ctrlPr>
          </m:sSupPr>
          <m:e>
            <m:r>
              <w:rPr/>
              <m:t>Σ</m:t>
            </m:r>
          </m:e>
          <m:sup>
            <m:r>
              <w:rPr/>
              <m:t xml:space="preserve">*</m:t>
            </m:r>
          </m:sup>
        </m:sSup>
        <m:r>
          <w:rPr/>
          <m:t xml:space="preserve">+ba</m:t>
        </m:r>
        <m:sSup>
          <m:sSupPr>
            <m:ctrlPr>
              <w:rPr/>
            </m:ctrlPr>
          </m:sSupPr>
          <m:e>
            <m:r>
              <w:rPr/>
              <m:t>Σ</m:t>
            </m:r>
          </m:e>
          <m:sup>
            <m:r>
              <w:rPr/>
              <m:t xml:space="preserve">*</m:t>
            </m:r>
          </m:sup>
        </m:sSup>
        <m:r>
          <w:rPr/>
          <m:t xml:space="preserve">)=</m:t>
        </m:r>
        <m:sSup>
          <m:sSupPr>
            <m:ctrlPr>
              <w:rPr/>
            </m:ctrlPr>
          </m:sSupPr>
          <m:e>
            <m:r>
              <w:rPr/>
              <m:t>Σ</m:t>
            </m:r>
          </m:e>
          <m:sup>
            <m:r>
              <w:rPr/>
              <m:t xml:space="preserve">*</m:t>
            </m:r>
          </m:sup>
        </m:sSup>
        <m:r>
          <w:rPr/>
          <m:t xml:space="preserve">aba</m:t>
        </m:r>
        <m:sSup>
          <m:sSupPr>
            <m:ctrlPr>
              <w:rPr/>
            </m:ctrlPr>
          </m:sSupPr>
          <m:e>
            <m:r>
              <w:rPr/>
              <m:t>Σ</m:t>
            </m:r>
          </m:e>
          <m:sup>
            <m:r>
              <w:rPr/>
              <m:t xml:space="preserve">*</m:t>
            </m:r>
          </m:sup>
        </m:sSup>
        <m:r>
          <w:rPr/>
          <m:t xml:space="preserve">+ba</m:t>
        </m:r>
        <m:sSup>
          <m:sSupPr>
            <m:ctrlPr>
              <w:rPr/>
            </m:ctrlPr>
          </m:sSupPr>
          <m:e>
            <m:r>
              <w:rPr/>
              <m:t>Σ</m:t>
            </m:r>
          </m:e>
          <m:sup>
            <m:r>
              <w:rPr/>
              <m:t xml:space="preserve">*</m:t>
            </m:r>
          </m:sup>
        </m:sSup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 - опять не нужно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sSup>
          <m:sSupPr>
            <m:ctrlPr>
              <w:rPr/>
            </m:ctrlPr>
          </m:sSupPr>
          <m:e>
            <m:r>
              <w:rPr/>
              <m:t xml:space="preserve">b</m:t>
            </m:r>
          </m:e>
          <m:sup>
            <m:r>
              <w:rPr/>
              <m:t xml:space="preserve">-1</m:t>
            </m:r>
          </m:sup>
        </m:sSup>
        <m:r>
          <w:rPr/>
          <m:t xml:space="preserve">(</m:t>
        </m:r>
        <m:sSup>
          <m:sSupPr>
            <m:ctrlPr>
              <w:rPr/>
            </m:ctrlPr>
          </m:sSupPr>
          <m:e>
            <m:r>
              <w:rPr/>
              <m:t>Σ</m:t>
            </m:r>
          </m:e>
          <m:sup>
            <m:r>
              <w:rPr/>
              <m:t xml:space="preserve">*</m:t>
            </m:r>
          </m:sup>
        </m:sSup>
        <m:r>
          <w:rPr/>
          <m:t xml:space="preserve">aba</m:t>
        </m:r>
        <m:sSup>
          <m:sSupPr>
            <m:ctrlPr>
              <w:rPr/>
            </m:ctrlPr>
          </m:sSupPr>
          <m:e>
            <m:r>
              <w:rPr/>
              <m:t>Σ</m:t>
            </m:r>
          </m:e>
          <m:sup>
            <m:r>
              <w:rPr/>
              <m:t xml:space="preserve">*</m:t>
            </m:r>
          </m:sup>
        </m:sSup>
        <m:r>
          <w:rPr/>
          <m:t xml:space="preserve">+ba</m:t>
        </m:r>
        <m:sSup>
          <m:sSupPr>
            <m:ctrlPr>
              <w:rPr/>
            </m:ctrlPr>
          </m:sSupPr>
          <m:e>
            <m:r>
              <w:rPr/>
              <m:t>Σ</m:t>
            </m:r>
          </m:e>
          <m:sup>
            <m:r>
              <w:rPr/>
              <m:t xml:space="preserve">*</m:t>
            </m:r>
          </m:sup>
        </m:sSup>
        <m:r>
          <w:rPr/>
          <m:t xml:space="preserve">)=</m:t>
        </m:r>
        <m:sSup>
          <m:sSupPr>
            <m:ctrlPr>
              <w:rPr/>
            </m:ctrlPr>
          </m:sSupPr>
          <m:e>
            <m:r>
              <w:rPr/>
              <m:t>Σ</m:t>
            </m:r>
          </m:e>
          <m:sup>
            <m:r>
              <w:rPr/>
              <m:t xml:space="preserve">*</m:t>
            </m:r>
          </m:sup>
        </m:sSup>
        <m:r>
          <w:rPr/>
          <m:t xml:space="preserve">aba</m:t>
        </m:r>
        <m:sSup>
          <m:sSupPr>
            <m:ctrlPr>
              <w:rPr/>
            </m:ctrlPr>
          </m:sSupPr>
          <m:e>
            <m:r>
              <w:rPr/>
              <m:t>Σ</m:t>
            </m:r>
          </m:e>
          <m:sup>
            <m:r>
              <w:rPr/>
              <m:t xml:space="preserve">*</m:t>
            </m:r>
          </m:sup>
        </m:sSup>
        <m:r>
          <w:rPr/>
          <m:t xml:space="preserve">+a</m:t>
        </m:r>
        <m:sSup>
          <m:sSupPr>
            <m:ctrlPr>
              <w:rPr/>
            </m:ctrlPr>
          </m:sSupPr>
          <m:e>
            <m:r>
              <w:rPr/>
              <m:t>Σ</m:t>
            </m:r>
          </m:e>
          <m:sup>
            <m:r>
              <w:rPr/>
              <m:t xml:space="preserve">*</m:t>
            </m:r>
          </m:sup>
        </m:sSup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 - новое, т.к. </w:t>
      </w:r>
      <m:oMath>
        <m:r>
          <w:rPr/>
          <m:t xml:space="preserve">a</m:t>
        </m:r>
      </m:oMath>
      <w:r w:rsidDel="00000000" w:rsidR="00000000" w:rsidRPr="00000000">
        <w:rPr>
          <w:rtl w:val="0"/>
        </w:rPr>
        <w:t xml:space="preserve"> не принадлежит </w:t>
      </w:r>
      <m:oMath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 и </w:t>
      </w:r>
      <m:oMath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3</m:t>
            </m:r>
          </m:sub>
        </m:sSub>
        <m:r>
          <w:rPr/>
          <m:t xml:space="preserve">=</m:t>
        </m:r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-1</m:t>
            </m:r>
          </m:sup>
        </m:sSup>
        <m:r>
          <w:rPr/>
          <m:t xml:space="preserve">(</m:t>
        </m:r>
        <m:sSup>
          <m:sSupPr>
            <m:ctrlPr>
              <w:rPr/>
            </m:ctrlPr>
          </m:sSupPr>
          <m:e>
            <m:r>
              <w:rPr/>
              <m:t>Σ</m:t>
            </m:r>
          </m:e>
          <m:sup>
            <m:r>
              <w:rPr/>
              <m:t xml:space="preserve">*</m:t>
            </m:r>
          </m:sup>
        </m:sSup>
        <m:r>
          <w:rPr/>
          <m:t xml:space="preserve">aba</m:t>
        </m:r>
        <m:sSup>
          <m:sSupPr>
            <m:ctrlPr>
              <w:rPr/>
            </m:ctrlPr>
          </m:sSupPr>
          <m:e>
            <m:r>
              <w:rPr/>
              <m:t>Σ</m:t>
            </m:r>
          </m:e>
          <m:sup>
            <m:r>
              <w:rPr/>
              <m:t xml:space="preserve">*</m:t>
            </m:r>
          </m:sup>
        </m:sSup>
        <m:r>
          <w:rPr/>
          <m:t xml:space="preserve">+a</m:t>
        </m:r>
        <m:sSup>
          <m:sSupPr>
            <m:ctrlPr>
              <w:rPr/>
            </m:ctrlPr>
          </m:sSupPr>
          <m:e>
            <m:r>
              <w:rPr/>
              <m:t>Σ</m:t>
            </m:r>
          </m:e>
          <m:sup>
            <m:r>
              <w:rPr/>
              <m:t xml:space="preserve">*</m:t>
            </m:r>
          </m:sup>
        </m:sSup>
        <m:r>
          <w:rPr/>
          <m:t xml:space="preserve">)=aba</m:t>
        </m:r>
        <m:sSup>
          <m:sSupPr>
            <m:ctrlPr>
              <w:rPr/>
            </m:ctrlPr>
          </m:sSupPr>
          <m:e>
            <m:r>
              <w:rPr/>
              <m:t>Σ</m:t>
            </m:r>
          </m:e>
          <m:sup>
            <m:r>
              <w:rPr/>
              <m:t xml:space="preserve">*</m:t>
            </m:r>
          </m:sup>
        </m:sSup>
        <m:r>
          <w:rPr/>
          <m:t xml:space="preserve">+ba</m:t>
        </m:r>
        <m:sSup>
          <m:sSupPr>
            <m:ctrlPr>
              <w:rPr/>
            </m:ctrlPr>
          </m:sSupPr>
          <m:e>
            <m:r>
              <w:rPr/>
              <m:t>Σ</m:t>
            </m:r>
          </m:e>
          <m:sup>
            <m:r>
              <w:rPr/>
              <m:t xml:space="preserve">*</m:t>
            </m:r>
          </m:sup>
        </m:sSup>
        <m:r>
          <w:rPr/>
          <m:t xml:space="preserve">+</m:t>
        </m:r>
        <m:sSup>
          <m:sSupPr>
            <m:ctrlPr>
              <w:rPr/>
            </m:ctrlPr>
          </m:sSupPr>
          <m:e>
            <m:r>
              <w:rPr/>
              <m:t>Σ</m:t>
            </m:r>
          </m:e>
          <m:sup>
            <m:r>
              <w:rPr/>
              <m:t xml:space="preserve">*</m:t>
            </m:r>
          </m:sup>
        </m:sSup>
        <m:r>
          <w:rPr/>
          <m:t xml:space="preserve">=</m:t>
        </m:r>
        <m:sSup>
          <m:sSupPr>
            <m:ctrlPr>
              <w:rPr/>
            </m:ctrlPr>
          </m:sSupPr>
          <m:e>
            <m:r>
              <w:rPr/>
              <m:t>Σ</m:t>
            </m:r>
          </m:e>
          <m:sup>
            <m:r>
              <w:rPr/>
              <m:t xml:space="preserve">*</m:t>
            </m:r>
          </m:sup>
        </m:sSup>
      </m:oMath>
      <w:r w:rsidDel="00000000" w:rsidR="00000000" w:rsidRPr="00000000">
        <w:rPr>
          <w:rtl w:val="0"/>
        </w:rPr>
        <w:t xml:space="preserve"> - новое, т.к. пустое слово не принадлежит </w:t>
      </w:r>
      <m:oMath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0</m:t>
            </m:r>
          </m:sub>
        </m:sSub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1</m:t>
            </m:r>
          </m:sub>
        </m:sSub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m:oMath>
        <m:sSup>
          <m:sSupPr>
            <m:ctrlPr>
              <w:rPr/>
            </m:ctrlPr>
          </m:sSupPr>
          <m:e>
            <m:r>
              <w:rPr/>
              <m:t xml:space="preserve">b</m:t>
            </m:r>
          </m:e>
          <m:sup>
            <m:r>
              <w:rPr/>
              <m:t xml:space="preserve">-1</m:t>
            </m:r>
          </m:sup>
        </m:sSup>
        <m:r>
          <w:rPr/>
          <m:t xml:space="preserve">(</m:t>
        </m:r>
        <m:sSup>
          <m:sSupPr>
            <m:ctrlPr>
              <w:rPr/>
            </m:ctrlPr>
          </m:sSupPr>
          <m:e>
            <m:r>
              <w:rPr/>
              <m:t>Σ</m:t>
            </m:r>
          </m:e>
          <m:sup>
            <m:r>
              <w:rPr/>
              <m:t xml:space="preserve">*</m:t>
            </m:r>
          </m:sup>
        </m:sSup>
        <m:r>
          <w:rPr/>
          <m:t xml:space="preserve">aba</m:t>
        </m:r>
        <m:sSup>
          <m:sSupPr>
            <m:ctrlPr>
              <w:rPr/>
            </m:ctrlPr>
          </m:sSupPr>
          <m:e>
            <m:r>
              <w:rPr/>
              <m:t>Σ</m:t>
            </m:r>
          </m:e>
          <m:sup>
            <m:r>
              <w:rPr/>
              <m:t xml:space="preserve">*</m:t>
            </m:r>
          </m:sup>
        </m:sSup>
        <m:r>
          <w:rPr/>
          <m:t xml:space="preserve">+a</m:t>
        </m:r>
        <m:sSup>
          <m:sSupPr>
            <m:ctrlPr>
              <w:rPr/>
            </m:ctrlPr>
          </m:sSupPr>
          <m:e>
            <m:r>
              <w:rPr/>
              <m:t>Σ</m:t>
            </m:r>
          </m:e>
          <m:sup>
            <m:r>
              <w:rPr/>
              <m:t xml:space="preserve">*</m:t>
            </m:r>
          </m:sup>
        </m:sSup>
        <m:r>
          <w:rPr/>
          <m:t xml:space="preserve">)=</m:t>
        </m:r>
        <m:sSup>
          <m:sSupPr>
            <m:ctrlPr>
              <w:rPr/>
            </m:ctrlPr>
          </m:sSupPr>
          <m:e>
            <m:r>
              <w:rPr/>
              <m:t>Σ</m:t>
            </m:r>
          </m:e>
          <m:sup>
            <m:r>
              <w:rPr/>
              <m:t xml:space="preserve">*</m:t>
            </m:r>
          </m:sup>
        </m:sSup>
        <m:r>
          <w:rPr/>
          <m:t xml:space="preserve">aba</m:t>
        </m:r>
        <m:sSup>
          <m:sSupPr>
            <m:ctrlPr>
              <w:rPr/>
            </m:ctrlPr>
          </m:sSupPr>
          <m:e>
            <m:r>
              <w:rPr/>
              <m:t>Σ</m:t>
            </m:r>
          </m:e>
          <m:sup>
            <m:r>
              <w:rPr/>
              <m:t xml:space="preserve">*</m:t>
            </m:r>
          </m:sup>
        </m:sSup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590925"/>
            <wp:effectExtent b="0" l="0" r="0" t="0"/>
            <wp:docPr id="50" name="image108.png"/>
            <a:graphic>
              <a:graphicData uri="http://schemas.openxmlformats.org/drawingml/2006/picture">
                <pic:pic>
                  <pic:nvPicPr>
                    <pic:cNvPr id="0" name="image108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90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w:rPr/>
          <m:t xml:space="preserve">x</m:t>
        </m:r>
        <m:r>
          <w:rPr/>
          <m:t>∼</m:t>
        </m:r>
        <m:r>
          <w:rPr/>
          <m:t xml:space="preserve">y</m:t>
        </m:r>
        <m:r>
          <w:rPr/>
          <m:t>⇔</m:t>
        </m:r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x</m:t>
            </m:r>
          </m:e>
        </m:d>
        <m:r>
          <w:rPr/>
          <m:t xml:space="preserve">=</m:t>
        </m:r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y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m:oMath>
        <m:r>
          <w:rPr/>
          <m:t xml:space="preserve">∀ z ∈ </m:t>
        </m:r>
        <m:sSup>
          <m:sSupPr>
            <m:ctrlPr>
              <w:rPr/>
            </m:ctrlPr>
          </m:sSupPr>
          <m:e>
            <m:sSup>
              <m:sSupPr>
                <m:ctrlPr>
                  <w:rPr/>
                </m:ctrlPr>
              </m:sSupPr>
              <m:e>
                <m:nary>
                  <m:naryPr>
                    <m:chr m:val="∑"/>
                    <m:ctrlPr>
                      <w:rPr/>
                    </m:ctrlPr>
                  </m:naryPr>
                  <m:sub/>
                  <m:sup/>
                </m:nary>
              </m:e>
              <m:sup>
                <m:r>
                  <w:rPr/>
                  <m:t xml:space="preserve">*</m:t>
                </m:r>
              </m:sup>
            </m:sSup>
          </m:e>
          <m:sup/>
        </m:sSup>
        <m:r>
          <w:rPr/>
          <m:t xml:space="preserve">   xz</m:t>
        </m:r>
        <m:r>
          <w:rPr/>
          <m:t>∼</m:t>
        </m:r>
        <m:r>
          <w:rPr/>
          <m:t xml:space="preserve"> uz, zx</m:t>
        </m:r>
        <m:r>
          <w:rPr/>
          <m:t>∼</m:t>
        </m:r>
        <m:r>
          <w:rPr/>
          <m:t xml:space="preserve">zy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1</m:t>
            </m:r>
          </m:sub>
        </m:sSub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 — моноиды.</w:t>
      </w:r>
    </w:p>
    <w:p w:rsidR="00000000" w:rsidDel="00000000" w:rsidP="00000000" w:rsidRDefault="00000000" w:rsidRPr="00000000">
      <w:pPr>
        <w:contextualSpacing w:val="0"/>
        <w:rPr/>
      </w:pPr>
      <m:oMath>
        <m:r>
          <m:t>φ</m:t>
        </m:r>
        <m:r>
          <w:rPr/>
          <m:t xml:space="preserve">: </m:t>
        </m:r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1</m:t>
            </m:r>
          </m:sub>
        </m:sSub>
        <m:r>
          <w:rPr/>
          <m:t>→</m:t>
        </m:r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m:oMath>
        <m:r>
          <w:rPr/>
          <m:t xml:space="preserve">Ker </m:t>
        </m:r>
        <m:r>
          <w:rPr/>
          <m:t>φ</m:t>
        </m:r>
        <m:r>
          <w:rPr/>
          <m:t xml:space="preserve">={(x,y)</m:t>
        </m:r>
        <m:r>
          <w:rPr/>
          <m:t>∈</m:t>
        </m:r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M</m:t>
                </m:r>
              </m:e>
              <m:sub>
                <m:r>
                  <w:rPr/>
                  <m:t xml:space="preserve">1</m:t>
                </m:r>
              </m:sub>
            </m:sSub>
          </m:e>
          <m:sup>
            <m:r>
              <w:rPr/>
              <m:t xml:space="preserve">2</m:t>
            </m:r>
          </m:sup>
        </m:sSup>
        <m:r>
          <w:rPr/>
          <m:t xml:space="preserve">| </m:t>
        </m:r>
        <m:r>
          <w:rPr/>
          <m:t>φ</m:t>
        </m:r>
        <m:r>
          <w:rPr/>
          <m:t xml:space="preserve">(x)=</m:t>
        </m:r>
        <m:r>
          <w:rPr/>
          <m:t>φ</m:t>
        </m:r>
        <m:r>
          <w:rPr/>
          <m:t xml:space="preserve">(y)}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Утверждение:</w:t>
      </w:r>
    </w:p>
    <w:p w:rsidR="00000000" w:rsidDel="00000000" w:rsidP="00000000" w:rsidRDefault="00000000" w:rsidRPr="00000000">
      <w:pPr>
        <w:contextualSpacing w:val="0"/>
        <w:rPr/>
      </w:pPr>
      <m:oMath>
        <m:r>
          <w:rPr/>
          <m:t xml:space="preserve">Ker(</m:t>
        </m:r>
        <m:r>
          <w:rPr/>
          <m:t>φ</m:t>
        </m:r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 — конгруэнция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Опр.</w:t>
      </w:r>
      <w:r w:rsidDel="00000000" w:rsidR="00000000" w:rsidRPr="00000000">
        <w:rPr>
          <w:rtl w:val="0"/>
        </w:rPr>
        <w:t xml:space="preserve"> </w:t>
      </w:r>
      <m:oMath>
        <m:r>
          <w:rPr/>
          <m:t xml:space="preserve">M</m:t>
        </m:r>
      </m:oMath>
      <w:r w:rsidDel="00000000" w:rsidR="00000000" w:rsidRPr="00000000">
        <w:rPr>
          <w:rtl w:val="0"/>
        </w:rPr>
        <w:t xml:space="preserve"> — моноид; </w:t>
      </w:r>
      <m:oMath>
        <m:r>
          <m:t>∼</m:t>
        </m:r>
      </m:oMath>
      <w:r w:rsidDel="00000000" w:rsidR="00000000" w:rsidRPr="00000000">
        <w:rPr>
          <w:rtl w:val="0"/>
        </w:rPr>
        <w:t xml:space="preserve"> — конгруэнция.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Рассмотрим </w:t>
      </w:r>
      <m:oMath>
        <m:r>
          <w:rPr/>
          <m:t xml:space="preserve">M\</m:t>
        </m:r>
        <m:r>
          <w:rPr/>
          <m:t>∼</m:t>
        </m:r>
      </m:oMath>
      <w:r w:rsidDel="00000000" w:rsidR="00000000" w:rsidRPr="00000000">
        <w:rPr>
          <w:rtl w:val="0"/>
        </w:rPr>
        <w:t xml:space="preserve">, (</w:t>
      </w:r>
      <w:r w:rsidDel="00000000" w:rsidR="00000000" w:rsidRPr="00000000">
        <w:rPr>
          <w:i w:val="1"/>
          <w:rtl w:val="0"/>
        </w:rPr>
        <w:t xml:space="preserve">превратим в моноид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Определим операцию: </w:t>
      </w:r>
    </w:p>
    <w:p w:rsidR="00000000" w:rsidDel="00000000" w:rsidP="00000000" w:rsidRDefault="00000000" w:rsidRPr="00000000">
      <w:pPr>
        <w:contextualSpacing w:val="0"/>
        <w:rPr/>
      </w:pPr>
      <m:oMath>
        <m:r>
          <w:rPr/>
          <m:t xml:space="preserve">x,y</m:t>
        </m:r>
        <m:r>
          <w:rPr/>
          <m:t>∈</m:t>
        </m:r>
        <m:r>
          <w:rPr/>
          <m:t xml:space="preserve">M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m:oMath>
        <m:r>
          <w:rPr/>
          <m:t xml:space="preserve">[x</m:t>
        </m:r>
        <m:sSub>
          <m:sSubPr>
            <m:ctrlPr>
              <w:rPr/>
            </m:ctrlPr>
          </m:sSubPr>
          <m:e>
            <m:r>
              <w:rPr/>
              <m:t xml:space="preserve">]</m:t>
            </m:r>
          </m:e>
          <m:sub>
            <m:r>
              <w:rPr/>
              <m:t>∼</m:t>
            </m:r>
          </m:sub>
        </m:sSub>
      </m:oMath>
      <w:r w:rsidDel="00000000" w:rsidR="00000000" w:rsidRPr="00000000">
        <w:rPr>
          <w:rtl w:val="0"/>
        </w:rPr>
        <w:t xml:space="preserve"> - класс эквивалентности</w:t>
      </w:r>
    </w:p>
    <w:p w:rsidR="00000000" w:rsidDel="00000000" w:rsidP="00000000" w:rsidRDefault="00000000" w:rsidRPr="00000000">
      <w:pPr>
        <w:contextualSpacing w:val="0"/>
        <w:rPr/>
      </w:pPr>
      <m:oMath>
        <m:r>
          <w:rPr/>
          <m:t xml:space="preserve">[x</m:t>
        </m:r>
        <m:sSub>
          <m:sSubPr>
            <m:ctrlPr>
              <w:rPr/>
            </m:ctrlPr>
          </m:sSubPr>
          <m:e>
            <m:r>
              <w:rPr/>
              <m:t xml:space="preserve">]</m:t>
            </m:r>
          </m:e>
          <m:sub>
            <m:r>
              <w:rPr/>
              <m:t>∼</m:t>
            </m:r>
          </m:sub>
        </m:sSub>
        <m:r>
          <w:rPr/>
          <m:t>⋅</m:t>
        </m:r>
        <m:r>
          <w:rPr/>
          <m:t xml:space="preserve">[y</m:t>
        </m:r>
        <m:sSub>
          <m:sSubPr>
            <m:ctrlPr>
              <w:rPr/>
            </m:ctrlPr>
          </m:sSubPr>
          <m:e>
            <m:r>
              <w:rPr/>
              <m:t xml:space="preserve">]</m:t>
            </m:r>
          </m:e>
          <m:sub>
            <m:r>
              <w:rPr/>
              <m:t>∼</m:t>
            </m:r>
          </m:sub>
        </m:sSub>
        <m:r>
          <w:rPr/>
          <m:t xml:space="preserve">=[xy</m:t>
        </m:r>
        <m:sSub>
          <m:sSubPr>
            <m:ctrlPr>
              <w:rPr/>
            </m:ctrlPr>
          </m:sSubPr>
          <m:e>
            <m:r>
              <w:rPr/>
              <m:t xml:space="preserve">]</m:t>
            </m:r>
          </m:e>
          <m:sub>
            <m:r>
              <w:rPr/>
              <m:t>∼</m:t>
            </m:r>
          </m:sub>
        </m:sSub>
      </m:oMath>
      <w:r w:rsidDel="00000000" w:rsidR="00000000" w:rsidRPr="00000000">
        <w:rPr>
          <w:rtl w:val="0"/>
        </w:rPr>
        <w:t xml:space="preserve"> (по определению)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Докажем, что это корректно. </w:t>
      </w:r>
    </w:p>
    <w:p w:rsidR="00000000" w:rsidDel="00000000" w:rsidP="00000000" w:rsidRDefault="00000000" w:rsidRPr="00000000">
      <w:pPr>
        <w:contextualSpacing w:val="0"/>
        <w:rPr/>
      </w:pPr>
      <m:oMath>
        <m:r>
          <w:rPr/>
          <m:t xml:space="preserve">x'</m:t>
        </m:r>
        <m:r>
          <w:rPr/>
          <m:t>∼</m:t>
        </m:r>
        <m:r>
          <w:rPr/>
          <m:t xml:space="preserve">x</m:t>
        </m:r>
      </m:oMath>
      <w:r w:rsidDel="00000000" w:rsidR="00000000" w:rsidRPr="00000000">
        <w:rPr>
          <w:rtl w:val="0"/>
        </w:rPr>
        <w:t xml:space="preserve"> и </w:t>
      </w:r>
      <m:oMath>
        <m:r>
          <w:rPr/>
          <m:t xml:space="preserve">y'</m:t>
        </m:r>
        <m:r>
          <w:rPr/>
          <m:t>∼</m:t>
        </m:r>
        <m:r>
          <w:rPr/>
          <m:t xml:space="preserve">y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Тогда для первой эквивалентности и для второй домножим на </w:t>
      </w:r>
      <m:oMath>
        <m:r>
          <w:rPr/>
          <m:t xml:space="preserve">y', 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m:oMath>
        <m:r>
          <w:rPr/>
          <m:t xml:space="preserve">x'y'</m:t>
        </m:r>
        <m:r>
          <w:rPr/>
          <m:t>∼</m:t>
        </m:r>
        <m:r>
          <w:rPr/>
          <m:t xml:space="preserve">xy'</m:t>
        </m:r>
        <m:r>
          <w:rPr/>
          <m:t>∼</m:t>
        </m:r>
        <m:r>
          <w:rPr/>
          <m:t xml:space="preserve">xy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Значит, </w:t>
      </w:r>
      <m:oMath>
        <m:r>
          <w:rPr/>
          <m:t xml:space="preserve">[x',y'</m:t>
        </m:r>
        <m:sSub>
          <m:sSubPr>
            <m:ctrlPr>
              <w:rPr/>
            </m:ctrlPr>
          </m:sSubPr>
          <m:e>
            <m:r>
              <w:rPr/>
              <m:t xml:space="preserve">]</m:t>
            </m:r>
          </m:e>
          <m:sub>
            <m:r>
              <w:rPr/>
              <m:t>∼</m:t>
            </m:r>
          </m:sub>
        </m:sSub>
        <m:r>
          <w:rPr/>
          <m:t xml:space="preserve">=[xy</m:t>
        </m:r>
        <m:sSub>
          <m:sSubPr>
            <m:ctrlPr>
              <w:rPr/>
            </m:ctrlPr>
          </m:sSubPr>
          <m:e>
            <m:r>
              <w:rPr/>
              <m:t xml:space="preserve">]</m:t>
            </m:r>
          </m:e>
          <m:sub>
            <m:r>
              <w:rPr/>
              <m:t>∼</m:t>
            </m:r>
          </m:sub>
        </m:sSub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Нейтральный элемент: </w:t>
      </w:r>
      <m:oMath>
        <m:r>
          <w:rPr/>
          <m:t xml:space="preserve">[1M</m:t>
        </m:r>
        <m:sSub>
          <m:sSubPr>
            <m:ctrlPr>
              <w:rPr/>
            </m:ctrlPr>
          </m:sSubPr>
          <m:e>
            <m:r>
              <w:rPr/>
              <m:t xml:space="preserve">]</m:t>
            </m:r>
          </m:e>
          <m:sub>
            <m:r>
              <w:rPr/>
              <m:t>∼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m:oMath>
        <m:sSup>
          <m:sSupPr>
            <m:ctrlPr>
              <w:rPr/>
            </m:ctrlPr>
          </m:sSupPr>
          <m:e>
            <m:r>
              <m:t>Σ</m:t>
            </m:r>
          </m:e>
          <m:sup>
            <m:r>
              <w:rPr/>
              <m:t xml:space="preserve">*</m:t>
            </m:r>
          </m:sup>
        </m:sSup>
        <m:r>
          <w:rPr/>
          <m:t xml:space="preserve">/</m:t>
        </m:r>
        <m:r>
          <w:rPr/>
          <m:t>∼</m:t>
        </m:r>
      </m:oMath>
      <w:r w:rsidDel="00000000" w:rsidR="00000000" w:rsidRPr="00000000">
        <w:rPr>
          <w:rtl w:val="0"/>
        </w:rPr>
        <w:t xml:space="preserve"> изоморфно </w:t>
      </w:r>
      <m:oMath>
        <m:r>
          <w:rPr/>
          <m:t xml:space="preserve">(N,+)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m:oMath>
        <m:r>
          <w:rPr/>
          <m:t xml:space="preserve">x</m:t>
        </m:r>
        <m:r>
          <w:rPr/>
          <m:t>∼</m:t>
        </m:r>
        <m:r>
          <w:rPr/>
          <m:t xml:space="preserve">y</m:t>
        </m:r>
        <m:r>
          <w:rPr/>
          <m:t>⇔</m:t>
        </m:r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x</m:t>
            </m:r>
          </m:e>
        </m:d>
        <m:r>
          <w:rPr/>
          <m:t xml:space="preserve">=</m:t>
        </m:r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y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m:oMath>
        <m:r>
          <w:rPr/>
          <m:t xml:space="preserve">[x</m:t>
        </m:r>
        <m:sSub>
          <m:sSubPr>
            <m:ctrlPr>
              <w:rPr/>
            </m:ctrlPr>
          </m:sSubPr>
          <m:e>
            <m:r>
              <w:rPr/>
              <m:t xml:space="preserve">]</m:t>
            </m:r>
          </m:e>
          <m:sub>
            <m:r>
              <w:rPr/>
              <m:t>∼</m:t>
            </m:r>
          </m:sub>
        </m:sSub>
        <m:r>
          <w:rPr/>
          <m:t>→</m:t>
        </m:r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x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  <m:oMath>
        <m:r>
          <w:rPr/>
          <m:t xml:space="preserve">[x</m:t>
        </m:r>
        <m:sSub>
          <m:sSubPr>
            <m:ctrlPr>
              <w:rPr/>
            </m:ctrlPr>
          </m:sSubPr>
          <m:e>
            <m:r>
              <w:rPr/>
              <m:t xml:space="preserve">]</m:t>
            </m:r>
          </m:e>
          <m:sub>
            <m:r>
              <w:rPr/>
              <m:t>∼</m:t>
            </m:r>
          </m:sub>
        </m:sSub>
        <m:r>
          <w:rPr/>
          <m:t>⋅</m:t>
        </m:r>
        <m:r>
          <w:rPr/>
          <m:t xml:space="preserve">[y</m:t>
        </m:r>
        <m:sSub>
          <m:sSubPr>
            <m:ctrlPr>
              <w:rPr/>
            </m:ctrlPr>
          </m:sSubPr>
          <m:e>
            <m:r>
              <w:rPr/>
              <m:t xml:space="preserve">]</m:t>
            </m:r>
          </m:e>
          <m:sub>
            <m:r>
              <w:rPr/>
              <m:t>∼</m:t>
            </m:r>
          </m:sub>
        </m:sSub>
        <m:r>
          <w:rPr/>
          <m:t xml:space="preserve">=[xy</m:t>
        </m:r>
        <m:sSub>
          <m:sSubPr>
            <m:ctrlPr>
              <w:rPr/>
            </m:ctrlPr>
          </m:sSubPr>
          <m:e>
            <m:r>
              <w:rPr/>
              <m:t xml:space="preserve">]</m:t>
            </m:r>
          </m:e>
          <m:sub>
            <m:r>
              <w:rPr/>
              <m:t>∼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Синтаксический моноид языка L.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Опр.</w:t>
      </w:r>
      <w:r w:rsidDel="00000000" w:rsidR="00000000" w:rsidRPr="00000000">
        <w:rPr>
          <w:rtl w:val="0"/>
        </w:rPr>
        <w:t xml:space="preserve"> </w:t>
      </w:r>
      <m:oMath>
        <m:r>
          <w:rPr/>
          <m:t xml:space="preserve">L ⊆ </m:t>
        </m:r>
        <m:sSup>
          <m:sSupPr>
            <m:ctrlPr>
              <w:rPr/>
            </m:ctrlPr>
          </m:sSupPr>
          <m:e>
            <m:r>
              <w:rPr/>
              <m:t>Σ</m:t>
            </m:r>
          </m:e>
          <m:sup>
            <m:r>
              <w:rPr/>
              <m:t xml:space="preserve">*</m:t>
            </m:r>
          </m:sup>
        </m:sSup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m:oMath>
        <m:r>
          <w:rPr/>
          <m:t xml:space="preserve">u </m:t>
        </m:r>
        <m:sSub>
          <m:sSubPr>
            <m:ctrlPr>
              <w:rPr/>
            </m:ctrlPr>
          </m:sSubPr>
          <m:e>
            <m:r>
              <w:rPr/>
              <m:t>∼</m:t>
            </m:r>
          </m:e>
          <m:sub>
            <m:r>
              <w:rPr/>
              <m:t xml:space="preserve">L</m:t>
            </m:r>
          </m:sub>
        </m:sSub>
        <m:r>
          <w:rPr/>
          <m:t xml:space="preserve"> v ⇔ [ ∀ x, y </m:t>
        </m:r>
        <m:r>
          <w:rPr/>
          <m:t>∈</m:t>
        </m:r>
        <m:r>
          <w:rPr/>
          <m:t xml:space="preserve">  </m:t>
        </m:r>
        <m:sSup>
          <m:sSupPr>
            <m:ctrlPr>
              <w:rPr/>
            </m:ctrlPr>
          </m:sSupPr>
          <m:e>
            <m:r>
              <w:rPr/>
              <m:t>Σ</m:t>
            </m:r>
          </m:e>
          <m:sup>
            <m:r>
              <w:rPr/>
              <m:t xml:space="preserve">*</m:t>
            </m:r>
          </m:sup>
        </m:sSup>
        <m:r>
          <w:rPr/>
          <m:t xml:space="preserve"> xuy </m:t>
        </m:r>
        <m:r>
          <w:rPr/>
          <m:t>∈</m:t>
        </m:r>
        <m:r>
          <w:rPr/>
          <m:t xml:space="preserve"> L &lt;=&gt; xvy </m:t>
        </m:r>
        <m:r>
          <w:rPr/>
          <m:t>∈</m:t>
        </m:r>
        <m:r>
          <w:rPr/>
          <m:t xml:space="preserve">L]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Утв. </w:t>
      </w:r>
      <m:oMath>
        <m:sSub>
          <m:sSubPr>
            <m:ctrlPr>
              <w:rPr/>
            </m:ctrlPr>
          </m:sSubPr>
          <m:e>
            <m:r>
              <m:t>∼</m:t>
            </m:r>
          </m:e>
          <m:sub>
            <m:r>
              <w:rPr/>
              <m:t xml:space="preserve">L</m:t>
            </m:r>
          </m:sub>
        </m:sSub>
      </m:oMath>
      <w:r w:rsidDel="00000000" w:rsidR="00000000" w:rsidRPr="00000000">
        <w:rPr>
          <w:rtl w:val="0"/>
        </w:rPr>
        <w:t xml:space="preserve"> - конгурэнция.</w:t>
      </w:r>
    </w:p>
    <w:p w:rsidR="00000000" w:rsidDel="00000000" w:rsidP="00000000" w:rsidRDefault="00000000" w:rsidRPr="00000000">
      <w:pPr>
        <w:contextualSpacing w:val="0"/>
        <w:rPr/>
      </w:pPr>
      <m:oMath>
        <m:r>
          <m:t>∀</m:t>
        </m:r>
        <m:r>
          <w:rPr/>
          <m:t xml:space="preserve">w</m:t>
        </m:r>
        <m:r>
          <w:rPr/>
          <m:t>∈</m:t>
        </m:r>
        <m:sSup>
          <m:sSupPr>
            <m:ctrlPr>
              <w:rPr/>
            </m:ctrlPr>
          </m:sSupPr>
          <m:e>
            <m:r>
              <w:rPr/>
              <m:t>Σ</m:t>
            </m:r>
          </m:e>
          <m:sup>
            <m:r>
              <w:rPr/>
              <m:t xml:space="preserve">*</m:t>
            </m:r>
          </m:sup>
        </m:sSup>
        <m:r>
          <w:rPr/>
          <m:t xml:space="preserve">  u</m:t>
        </m:r>
        <m:sSub>
          <m:sSubPr>
            <m:ctrlPr>
              <w:rPr/>
            </m:ctrlPr>
          </m:sSubPr>
          <m:e>
            <m:r>
              <w:rPr/>
              <m:t xml:space="preserve"> </m:t>
            </m:r>
            <m:r>
              <w:rPr/>
              <m:t>∼</m:t>
            </m:r>
          </m:e>
          <m:sub>
            <m:r>
              <w:rPr/>
              <m:t xml:space="preserve">L</m:t>
            </m:r>
          </m:sub>
        </m:sSub>
        <m:r>
          <w:rPr/>
          <m:t xml:space="preserve"> v</m:t>
        </m:r>
        <m:r>
          <w:rPr/>
          <m:t>⇒</m:t>
        </m:r>
        <m:r>
          <w:rPr/>
          <m:t xml:space="preserve">uw</m:t>
        </m:r>
        <m:sSub>
          <m:sSubPr>
            <m:ctrlPr>
              <w:rPr/>
            </m:ctrlPr>
          </m:sSubPr>
          <m:e>
            <m:r>
              <w:rPr/>
              <m:t xml:space="preserve"> </m:t>
            </m:r>
            <m:r>
              <w:rPr/>
              <m:t>∼</m:t>
            </m:r>
          </m:e>
          <m:sub>
            <m:r>
              <w:rPr/>
              <m:t xml:space="preserve">L</m:t>
            </m:r>
          </m:sub>
        </m:sSub>
        <m:r>
          <w:rPr/>
          <m:t xml:space="preserve"> vw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m:oMath>
        <m:r>
          <m:t>∀</m:t>
        </m:r>
        <m:r>
          <w:rPr/>
          <m:t xml:space="preserve">x,y</m:t>
        </m:r>
        <m:r>
          <w:rPr/>
          <m:t>∈</m:t>
        </m:r>
        <m:sSup>
          <m:sSupPr>
            <m:ctrlPr>
              <w:rPr/>
            </m:ctrlPr>
          </m:sSupPr>
          <m:e>
            <m:r>
              <w:rPr/>
              <m:t>Σ</m:t>
            </m:r>
          </m:e>
          <m:sup>
            <m:r>
              <w:rPr/>
              <m:t xml:space="preserve">*</m:t>
            </m:r>
          </m:sup>
        </m:sSup>
        <m:r>
          <w:rPr/>
          <m:t xml:space="preserve">  xuwy</m:t>
        </m:r>
        <m:r>
          <w:rPr/>
          <m:t>∈</m:t>
        </m:r>
        <m:r>
          <w:rPr/>
          <m:t xml:space="preserve">L</m:t>
        </m:r>
        <m:r>
          <w:rPr/>
          <m:t>⇔</m:t>
        </m:r>
        <m:r>
          <w:rPr/>
          <m:t xml:space="preserve">xvwy</m:t>
        </m:r>
        <m:r>
          <w:rPr/>
          <m:t>∈</m:t>
        </m:r>
        <m:r>
          <w:rPr/>
          <m:t xml:space="preserve">L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m:oMath>
        <m:sSub>
          <m:sSubPr>
            <m:ctrlPr>
              <w:rPr/>
            </m:ctrlPr>
          </m:sSubPr>
          <m:e>
            <m:r>
              <m:t>∼</m:t>
            </m:r>
          </m:e>
          <m:sub>
            <m:r>
              <w:rPr/>
              <m:t xml:space="preserve">L </m:t>
            </m:r>
          </m:sub>
        </m:sSub>
      </m:oMath>
      <w:r w:rsidDel="00000000" w:rsidR="00000000" w:rsidRPr="00000000">
        <w:rPr>
          <w:rtl w:val="0"/>
        </w:rPr>
        <w:t xml:space="preserve"> - синтаксическая конгруэнция L.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m:oMath>
        <m:r>
          <w:rPr/>
          <m:t xml:space="preserve"> </m:t>
        </m:r>
        <m:sSup>
          <m:sSupPr>
            <m:ctrlPr>
              <w:rPr/>
            </m:ctrlPr>
          </m:sSupPr>
          <m:e>
            <m:r>
              <w:rPr/>
              <m:t>Σ</m:t>
            </m:r>
          </m:e>
          <m:sup>
            <m:r>
              <w:rPr/>
              <m:t xml:space="preserve">*</m:t>
            </m:r>
          </m:sup>
        </m:sSup>
        <m:r>
          <w:rPr/>
          <m:t xml:space="preserve">/ </m:t>
        </m:r>
        <m:sSub>
          <m:sSubPr>
            <m:ctrlPr>
              <w:rPr/>
            </m:ctrlPr>
          </m:sSubPr>
          <m:e>
            <m:r>
              <w:rPr/>
              <m:t>∼</m:t>
            </m:r>
          </m:e>
          <m:sub>
            <m:r>
              <w:rPr/>
              <m:t xml:space="preserve">L </m:t>
            </m:r>
          </m:sub>
        </m:sSub>
        <m:r>
          <w:rPr/>
          <m:t xml:space="preserve">=M(L)</m:t>
        </m:r>
      </m:oMath>
      <w:r w:rsidDel="00000000" w:rsidR="00000000" w:rsidRPr="00000000">
        <w:rPr>
          <w:rtl w:val="0"/>
        </w:rPr>
        <w:t xml:space="preserve"> — синтаксический моноид языка L.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m:oMath>
        <m:r>
          <w:rPr/>
          <m:t xml:space="preserve">L={w</m:t>
        </m:r>
        <m:r>
          <w:rPr/>
          <m:t>∈</m:t>
        </m:r>
        <m:r>
          <w:rPr/>
          <m:t xml:space="preserve">{a,b</m:t>
        </m:r>
        <m:sSup>
          <m:sSupPr>
            <m:ctrlPr>
              <w:rPr/>
            </m:ctrlPr>
          </m:sSupPr>
          <m:e>
            <m:r>
              <w:rPr/>
              <m:t xml:space="preserve">}</m:t>
            </m:r>
          </m:e>
          <m:sup>
            <m:r>
              <w:rPr/>
              <m:t xml:space="preserve">*</m:t>
            </m:r>
          </m:sup>
        </m:sSup>
        <m:r>
          <w:rPr/>
          <m:t xml:space="preserve">| </m:t>
        </m:r>
        <m:sSub>
          <m:sSubPr>
            <m:ctrlPr>
              <w:rPr/>
            </m:ctrlPr>
          </m:sSubPr>
          <m:e>
            <m:d>
              <m:dPr>
                <m:begChr m:val="|"/>
                <m:endChr m:val="|"/>
                <m:ctrlPr>
                  <w:rPr/>
                </m:ctrlPr>
              </m:dPr>
              <m:e>
                <m:r>
                  <w:rPr/>
                  <m:t xml:space="preserve">w</m:t>
                </m:r>
              </m:e>
            </m:d>
          </m:e>
          <m:sub>
            <m:r>
              <w:rPr/>
              <m:t xml:space="preserve">a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d>
              <m:dPr>
                <m:begChr m:val="|"/>
                <m:endChr m:val="|"/>
                <m:ctrlPr>
                  <w:rPr/>
                </m:ctrlPr>
              </m:dPr>
              <m:e>
                <m:r>
                  <w:rPr/>
                  <m:t xml:space="preserve">w</m:t>
                </m:r>
              </m:e>
            </m:d>
          </m:e>
          <m:sub>
            <m:r>
              <w:rPr/>
              <m:t xml:space="preserve">b</m:t>
            </m:r>
          </m:sub>
        </m:sSub>
        <m:r>
          <w:rPr/>
          <m:t xml:space="preserve"> (mod 2).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Рассмотрим множество слов </w:t>
      </w:r>
      <m:oMath>
        <m:r>
          <w:rPr/>
          <m:t xml:space="preserve"> {x | |x</m:t>
        </m:r>
        <m:sSub>
          <m:sSubPr>
            <m:ctrlPr>
              <w:rPr/>
            </m:ctrlPr>
          </m:sSubPr>
          <m:e>
            <m:r>
              <w:rPr/>
              <m:t xml:space="preserve">|</m:t>
            </m:r>
          </m:e>
          <m:sub>
            <m:r>
              <w:rPr/>
              <m:t xml:space="preserve">a</m:t>
            </m:r>
          </m:sub>
        </m:sSub>
        <m:r>
          <w:rPr/>
          <m:t xml:space="preserve">, |x</m:t>
        </m:r>
        <m:sSub>
          <m:sSubPr>
            <m:ctrlPr>
              <w:rPr/>
            </m:ctrlPr>
          </m:sSubPr>
          <m:e>
            <m:r>
              <w:rPr/>
              <m:t xml:space="preserve">|</m:t>
            </m:r>
          </m:e>
          <m:sub>
            <m:r>
              <w:rPr/>
              <m:t xml:space="preserve">b</m:t>
            </m:r>
          </m:sub>
        </m:sSub>
        <m:r>
          <w:rPr/>
          <m:t xml:space="preserve"> - четн.}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m:oMath>
        <m:r>
          <w:rPr/>
          <m:t xml:space="preserve">xuy, xvy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m:oMath>
        <m:r>
          <w:rPr/>
          <m:t xml:space="preserve">|xuy</m:t>
        </m:r>
        <m:sSub>
          <m:sSubPr>
            <m:ctrlPr>
              <w:rPr/>
            </m:ctrlPr>
          </m:sSubPr>
          <m:e>
            <m:r>
              <w:rPr/>
              <m:t xml:space="preserve">|</m:t>
            </m:r>
          </m:e>
          <m:sub>
            <m:r>
              <w:rPr/>
              <m:t xml:space="preserve">a</m:t>
            </m:r>
          </m:sub>
        </m:sSub>
        <m:r>
          <w:rPr/>
          <m:t xml:space="preserve">=|xy</m:t>
        </m:r>
        <m:sSub>
          <m:sSubPr>
            <m:ctrlPr>
              <w:rPr/>
            </m:ctrlPr>
          </m:sSubPr>
          <m:e>
            <m:r>
              <w:rPr/>
              <m:t xml:space="preserve">|</m:t>
            </m:r>
          </m:e>
          <m:sub>
            <m:r>
              <w:rPr/>
              <m:t xml:space="preserve">a</m:t>
            </m:r>
          </m:sub>
        </m:sSub>
        <m:r>
          <w:rPr/>
          <m:t xml:space="preserve">+|u</m:t>
        </m:r>
        <m:sSub>
          <m:sSubPr>
            <m:ctrlPr>
              <w:rPr/>
            </m:ctrlPr>
          </m:sSubPr>
          <m:e>
            <m:r>
              <w:rPr/>
              <m:t xml:space="preserve">|</m:t>
            </m:r>
          </m:e>
          <m:sub>
            <m:r>
              <w:rPr/>
              <m:t xml:space="preserve">a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 =</m:t>
            </m:r>
          </m:e>
          <m:sub>
            <m:r>
              <w:rPr/>
              <m:t xml:space="preserve">2</m:t>
            </m:r>
          </m:sub>
        </m:sSub>
        <m:r>
          <w:rPr/>
          <m:t xml:space="preserve"> |xy</m:t>
        </m:r>
        <m:sSub>
          <m:sSubPr>
            <m:ctrlPr>
              <w:rPr/>
            </m:ctrlPr>
          </m:sSubPr>
          <m:e>
            <m:r>
              <w:rPr/>
              <m:t xml:space="preserve">|</m:t>
            </m:r>
          </m:e>
          <m:sub>
            <m:r>
              <w:rPr/>
              <m:t xml:space="preserve">a</m:t>
            </m:r>
          </m:sub>
        </m:sSub>
        <m:r>
          <w:rPr/>
          <m:t xml:space="preserve"> + |v</m:t>
        </m:r>
        <m:sSub>
          <m:sSubPr>
            <m:ctrlPr>
              <w:rPr/>
            </m:ctrlPr>
          </m:sSubPr>
          <m:e>
            <m:r>
              <w:rPr/>
              <m:t xml:space="preserve">|</m:t>
            </m:r>
          </m:e>
          <m:sub>
            <m:r>
              <w:rPr/>
              <m:t xml:space="preserve">a</m:t>
            </m:r>
          </m:sub>
        </m:sSub>
        <m:r>
          <w:rPr/>
          <m:t xml:space="preserve"> = |xvy</m:t>
        </m:r>
        <m:sSub>
          <m:sSubPr>
            <m:ctrlPr>
              <w:rPr/>
            </m:ctrlPr>
          </m:sSubPr>
          <m:e>
            <m:r>
              <w:rPr/>
              <m:t xml:space="preserve">|</m:t>
            </m:r>
          </m:e>
          <m:sub>
            <m:r>
              <w:rPr/>
              <m:t xml:space="preserve">a</m:t>
            </m:r>
          </m:sub>
        </m:sSub>
        <m:r>
          <w:rPr/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Значит, </w:t>
      </w:r>
      <m:oMath>
        <m:r>
          <w:rPr/>
          <m:t xml:space="preserve"> {x | |x</m:t>
        </m:r>
        <m:sSub>
          <m:sSubPr>
            <m:ctrlPr>
              <w:rPr/>
            </m:ctrlPr>
          </m:sSubPr>
          <m:e>
            <m:r>
              <w:rPr/>
              <m:t xml:space="preserve">|</m:t>
            </m:r>
          </m:e>
          <m:sub>
            <m:r>
              <w:rPr/>
              <m:t xml:space="preserve">a</m:t>
            </m:r>
          </m:sub>
        </m:sSub>
        <m:r>
          <w:rPr/>
          <m:t xml:space="preserve">, |x</m:t>
        </m:r>
        <m:sSub>
          <m:sSubPr>
            <m:ctrlPr>
              <w:rPr/>
            </m:ctrlPr>
          </m:sSubPr>
          <m:e>
            <m:r>
              <w:rPr/>
              <m:t xml:space="preserve">|</m:t>
            </m:r>
          </m:e>
          <m:sub>
            <m:r>
              <w:rPr/>
              <m:t xml:space="preserve">b</m:t>
            </m:r>
          </m:sub>
        </m:sSub>
        <m:r>
          <w:rPr/>
          <m:t xml:space="preserve"> - четн.} = [u</m:t>
        </m:r>
        <m:sSub>
          <m:sSubPr>
            <m:ctrlPr>
              <w:rPr/>
            </m:ctrlPr>
          </m:sSubPr>
          <m:e>
            <m:r>
              <w:rPr/>
              <m:t xml:space="preserve">]</m:t>
            </m:r>
          </m:e>
          <m:sub>
            <m:r>
              <w:rPr/>
              <m:t>∼</m:t>
            </m:r>
          </m:sub>
        </m:sSub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Утверждение. </w:t>
      </w:r>
      <m:oMath>
        <m:r>
          <w:rPr/>
          <m:t xml:space="preserve"> 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L</m:t>
            </m:r>
          </m:sub>
        </m:sSub>
        <m:r>
          <w:rPr/>
          <m:t xml:space="preserve"> = {{</m:t>
        </m:r>
        <m:sSup>
          <m:sSupPr>
            <m:ctrlPr>
              <w:rPr/>
            </m:ctrlPr>
          </m:sSupPr>
          <m:e>
            <m:r>
              <w:rPr/>
              <m:t xml:space="preserve">u</m:t>
            </m:r>
          </m:e>
          <m:sup>
            <m:r>
              <w:rPr/>
              <m:t xml:space="preserve">-1</m:t>
            </m:r>
          </m:sup>
        </m:sSup>
        <m:r>
          <w:rPr/>
          <m:t xml:space="preserve"> L},</m:t>
        </m:r>
        <m:sSup>
          <m:sSupPr>
            <m:ctrlPr>
              <w:rPr/>
            </m:ctrlPr>
          </m:sSupPr>
          <m:e>
            <m:r>
              <w:rPr/>
              <m:t>Σ</m:t>
            </m:r>
          </m:e>
          <m:sup/>
        </m:sSup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>δ</m:t>
            </m:r>
          </m:e>
          <m:sub>
            <m:r>
              <w:rPr/>
              <m:t xml:space="preserve">L</m:t>
            </m:r>
          </m:sub>
        </m:sSub>
        <m:r>
          <w:rPr/>
          <m:t xml:space="preserve">, {</m:t>
        </m:r>
        <m:sSup>
          <m:sSupPr>
            <m:ctrlPr>
              <w:rPr/>
            </m:ctrlPr>
          </m:sSupPr>
          <m:e>
            <m:r>
              <w:rPr/>
              <m:t xml:space="preserve">w</m:t>
            </m:r>
          </m:e>
          <m:sup>
            <m:r>
              <w:rPr/>
              <m:t xml:space="preserve">-1</m:t>
            </m:r>
          </m:sup>
        </m:sSup>
        <m:r>
          <w:rPr/>
          <m:t xml:space="preserve">L | w </m:t>
        </m:r>
        <m:r>
          <w:rPr/>
          <m:t>∈</m:t>
        </m:r>
        <m:r>
          <w:rPr/>
          <m:t xml:space="preserve"> L}}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Утв.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m:oMath>
        <m:r>
          <w:rPr/>
          <m:t xml:space="preserve">M(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L</m:t>
            </m:r>
          </m:sub>
        </m:sSub>
        <m:r>
          <w:rPr/>
          <m:t xml:space="preserve">)</m:t>
        </m:r>
        <m:r>
          <w:rPr/>
          <m:t>≃</m:t>
        </m:r>
        <m:sSup>
          <m:sSupPr>
            <m:ctrlPr>
              <w:rPr/>
            </m:ctrlPr>
          </m:sSupPr>
          <m:e>
            <m:r>
              <w:rPr/>
              <m:t>Σ</m:t>
            </m:r>
          </m:e>
          <m:sup>
            <m:r>
              <w:rPr/>
              <m:t xml:space="preserve">*</m:t>
            </m:r>
          </m:sup>
        </m:sSup>
        <m:r>
          <w:rPr/>
          <m:t xml:space="preserve">/L=M(L)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Доказательство.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Введем </w:t>
      </w:r>
      <m:oMath>
        <m:r>
          <m:t>φ</m:t>
        </m:r>
        <m:r>
          <w:rPr/>
          <m:t xml:space="preserve">: </m:t>
        </m:r>
        <m:sSup>
          <m:sSupPr>
            <m:ctrlPr>
              <w:rPr/>
            </m:ctrlPr>
          </m:sSupPr>
          <m:e>
            <m:r>
              <w:rPr/>
              <m:t>Σ</m:t>
            </m:r>
          </m:e>
          <m:sup>
            <m:r>
              <w:rPr/>
              <m:t xml:space="preserve">*</m:t>
            </m:r>
          </m:sup>
        </m:sSup>
        <m:r>
          <w:rPr/>
          <m:t xml:space="preserve"> </m:t>
        </m:r>
        <m:r>
          <w:rPr/>
          <m:t>→</m:t>
        </m:r>
        <m:r>
          <w:rPr/>
          <m:t xml:space="preserve"> M(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L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m:oMath>
        <m:r>
          <m:t>φ</m:t>
        </m:r>
        <m:r>
          <w:rPr>
            <w:b w:val="1"/>
          </w:rPr>
          <m:t xml:space="preserve">(w)=</m:t>
        </m:r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>δ</m:t>
            </m:r>
          </m:e>
          <m:sub>
            <m:r>
              <w:rPr>
                <w:b w:val="1"/>
              </w:rPr>
              <m:t xml:space="preserve">L</m:t>
            </m:r>
          </m:sub>
        </m:sSub>
        <m:r>
          <w:rPr>
            <w:b w:val="1"/>
          </w:rPr>
          <m:t xml:space="preserve">(</m:t>
        </m:r>
        <m:r>
          <w:rPr/>
          <m:t xml:space="preserve">_</m:t>
        </m:r>
        <m:r>
          <w:rPr>
            <w:b w:val="1"/>
          </w:rPr>
          <m:t xml:space="preserve"> ,w)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Теорема. </w:t>
      </w:r>
      <w:r w:rsidDel="00000000" w:rsidR="00000000" w:rsidRPr="00000000">
        <w:rPr>
          <w:rtl w:val="0"/>
        </w:rPr>
        <w:t xml:space="preserve">(о гомоморфизме, без доказательства)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m:oMath>
        <m:sSup>
          <m:sSupPr>
            <m:ctrlPr>
              <w:rPr/>
            </m:ctrlPr>
          </m:sSupPr>
          <m:e>
            <m:r>
              <m:t>φ</m:t>
            </m:r>
            <m:r>
              <w:rPr/>
              <m:t xml:space="preserve">(x) : </m:t>
            </m:r>
            <m:r>
              <w:rPr/>
              <m:t>Σ</m:t>
            </m:r>
          </m:e>
          <m:sup>
            <m:r>
              <w:rPr/>
              <m:t xml:space="preserve"> * </m:t>
            </m:r>
          </m:sup>
        </m:sSup>
        <m:r>
          <w:rPr/>
          <m:t xml:space="preserve">-&gt; M(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L</m:t>
            </m:r>
          </m:sub>
        </m:sSub>
        <m:r>
          <w:rPr/>
          <m:t xml:space="preserve">) </m:t>
        </m:r>
      </m:oMath>
      <w:r w:rsidDel="00000000" w:rsidR="00000000" w:rsidRPr="00000000">
        <w:rPr>
          <w:rtl w:val="0"/>
        </w:rPr>
        <w:t xml:space="preserve"> — сюръективный гомоморфизм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Следовательно, </w:t>
      </w:r>
      <m:oMath>
        <m:sSup>
          <m:sSupPr>
            <m:ctrlPr>
              <w:rPr>
                <w:b w:val="1"/>
              </w:rPr>
            </m:ctrlPr>
          </m:sSupPr>
          <m:e>
            <m:r>
              <m:t>Σ</m:t>
            </m:r>
          </m:e>
          <m:sup>
            <m:r>
              <w:rPr>
                <w:b w:val="1"/>
              </w:rPr>
              <m:t xml:space="preserve">*</m:t>
            </m:r>
          </m:sup>
        </m:sSup>
        <m:r>
          <w:rPr>
            <w:b w:val="1"/>
          </w:rPr>
          <m:t xml:space="preserve">/Ker(</m:t>
        </m:r>
        <m:r>
          <w:rPr>
            <w:b w:val="1"/>
          </w:rPr>
          <m:t>φ</m:t>
        </m:r>
        <m:r>
          <w:rPr>
            <w:b w:val="1"/>
          </w:rPr>
          <m:t xml:space="preserve">)</m:t>
        </m:r>
      </m:oMath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изоморфно </w:t>
      </w:r>
      <m:oMath>
        <m:r>
          <w:rPr/>
          <m:t xml:space="preserve">M(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L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Продолжаем прошлое доказательство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Докажем, что</w:t>
      </w:r>
      <m:oMath>
        <m:r>
          <w:rPr/>
          <m:t xml:space="preserve">Ker </m:t>
        </m:r>
        <m:r>
          <w:rPr/>
          <m:t>φ</m:t>
        </m:r>
        <m:r>
          <w:rPr/>
          <m:t xml:space="preserve"> = </m:t>
        </m:r>
        <m:sSub>
          <m:sSubPr>
            <m:ctrlPr>
              <w:rPr/>
            </m:ctrlPr>
          </m:sSubPr>
          <m:e>
            <m:r>
              <w:rPr/>
              <m:t>∼</m:t>
            </m:r>
          </m:e>
          <m:sub>
            <m:r>
              <w:rPr/>
              <m:t xml:space="preserve">L </m:t>
            </m:r>
          </m:sub>
        </m:sSub>
        <m:r>
          <w:rPr/>
          <m:t xml:space="preserve">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m:oMath>
        <m:r>
          <w:rPr/>
          <m:t xml:space="preserve">(u,v)</m:t>
        </m:r>
        <m:r>
          <w:rPr/>
          <m:t>∈</m:t>
        </m:r>
        <m:r>
          <w:rPr/>
          <m:t xml:space="preserve">Ker(</m:t>
        </m:r>
        <m:r>
          <w:rPr/>
          <m:t>φ</m:t>
        </m:r>
        <m:r>
          <w:rPr/>
          <m:t xml:space="preserve">)</m:t>
        </m:r>
        <m:r>
          <w:rPr/>
          <m:t>⇒</m:t>
        </m:r>
        <m:r>
          <w:rPr/>
          <m:t>φ</m:t>
        </m:r>
        <m:r>
          <w:rPr/>
          <m:t xml:space="preserve">(u)=</m:t>
        </m:r>
        <m:r>
          <w:rPr/>
          <m:t>φ</m:t>
        </m:r>
        <m:r>
          <w:rPr/>
          <m:t xml:space="preserve">(v)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/>
      </w:pPr>
      <m:oMath>
        <m:sSub>
          <m:sSubPr>
            <m:ctrlPr>
              <w:rPr/>
            </m:ctrlPr>
          </m:sSubPr>
          <m:e>
            <m:r>
              <m:t>δ</m:t>
            </m:r>
          </m:e>
          <m:sub>
            <m:r>
              <w:rPr/>
              <m:t xml:space="preserve">L</m:t>
            </m:r>
          </m:sub>
        </m:sSub>
        <m:r>
          <w:rPr/>
          <m:t xml:space="preserve">(</m:t>
        </m:r>
        <m:bar>
          <m:barPr>
            <m:pos m:val="bot"/>
            <m:ctrlPr>
              <w:rPr/>
            </m:ctrlPr>
          </m:barPr>
          <m:e>
            <m:r>
              <w:rPr/>
              <m:t xml:space="preserve">   </m:t>
            </m:r>
          </m:e>
        </m:bar>
        <m:r>
          <w:rPr/>
          <m:t xml:space="preserve">, u)=</m:t>
        </m:r>
        <m:sSub>
          <m:sSubPr>
            <m:ctrlPr>
              <w:rPr/>
            </m:ctrlPr>
          </m:sSubPr>
          <m:e>
            <m:r>
              <w:rPr/>
              <m:t>δ</m:t>
            </m:r>
          </m:e>
          <m:sub>
            <m:r>
              <w:rPr/>
              <m:t xml:space="preserve">L</m:t>
            </m:r>
          </m:sub>
        </m:sSub>
        <m:r>
          <w:rPr/>
          <m:t xml:space="preserve">(</m:t>
        </m:r>
        <m:bar>
          <m:barPr>
            <m:pos m:val="bot"/>
            <m:ctrlPr>
              <w:rPr/>
            </m:ctrlPr>
          </m:barPr>
          <m:e>
            <m:r>
              <w:rPr/>
              <m:t xml:space="preserve">   </m:t>
            </m:r>
          </m:e>
        </m:bar>
        <m:r>
          <w:rPr/>
          <m:t xml:space="preserve">,v)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m:oMath>
        <m:r>
          <w:rPr/>
          <m:t xml:space="preserve">∀x, y </m:t>
        </m:r>
        <m:r>
          <w:rPr/>
          <m:t>∈</m:t>
        </m:r>
        <m:sSup>
          <m:sSupPr>
            <m:ctrlPr>
              <w:rPr/>
            </m:ctrlPr>
          </m:sSupPr>
          <m:e>
            <m:r>
              <w:rPr/>
              <m:t>Σ</m:t>
            </m:r>
          </m:e>
          <m:sup>
            <m:r>
              <w:rPr/>
              <m:t xml:space="preserve">* </m:t>
            </m:r>
          </m:sup>
        </m:sSup>
        <m:r>
          <w:rPr/>
          <m:t xml:space="preserve">: </m:t>
        </m:r>
        <m:sSub>
          <m:sSubPr>
            <m:ctrlPr>
              <w:rPr/>
            </m:ctrlPr>
          </m:sSubPr>
          <m:e>
            <m:r>
              <w:rPr/>
              <m:t>δ</m:t>
            </m:r>
          </m:e>
          <m:sub>
            <m:r>
              <w:rPr/>
              <m:t xml:space="preserve">L</m:t>
            </m:r>
          </m:sub>
        </m:sSub>
        <m:r>
          <w:rPr/>
          <m:t xml:space="preserve">(</m:t>
        </m:r>
        <m:bar>
          <m:barPr>
            <m:pos m:val="bot"/>
            <m:ctrlPr>
              <w:rPr/>
            </m:ctrlPr>
          </m:barPr>
          <m:e>
            <m:r>
              <w:rPr/>
              <m:t xml:space="preserve">   </m:t>
            </m:r>
          </m:e>
        </m:bar>
        <m:r>
          <w:rPr/>
          <m:t xml:space="preserve">, xuy): </m:t>
        </m:r>
        <m:sSub>
          <m:sSubPr>
            <m:ctrlPr>
              <w:rPr/>
            </m:ctrlPr>
          </m:sSubPr>
          <m:e>
            <m:r>
              <w:rPr/>
              <m:t>δ</m:t>
            </m:r>
          </m:e>
          <m:sub>
            <m:r>
              <w:rPr/>
              <m:t xml:space="preserve">L </m:t>
            </m:r>
          </m:sub>
        </m:sSub>
        <m:r>
          <w:rPr/>
          <m:t xml:space="preserve">(_, x) </m:t>
        </m:r>
        <m:sSub>
          <m:sSubPr>
            <m:ctrlPr>
              <w:rPr/>
            </m:ctrlPr>
          </m:sSubPr>
          <m:e>
            <m:r>
              <w:rPr/>
              <m:t xml:space="preserve">о </m:t>
            </m:r>
            <m:r>
              <w:rPr/>
              <m:t>δ</m:t>
            </m:r>
          </m:e>
          <m:sub>
            <m:r>
              <w:rPr/>
              <m:t xml:space="preserve">L</m:t>
            </m:r>
          </m:sub>
        </m:sSub>
        <m:r>
          <w:rPr/>
          <m:t xml:space="preserve">(_, u) о </m:t>
        </m:r>
        <m:sSub>
          <m:sSubPr>
            <m:ctrlPr>
              <w:rPr/>
            </m:ctrlPr>
          </m:sSubPr>
          <m:e>
            <m:r>
              <w:rPr/>
              <m:t>δ</m:t>
            </m:r>
          </m:e>
          <m:sub>
            <m:r>
              <w:rPr/>
              <m:t xml:space="preserve">L</m:t>
            </m:r>
          </m:sub>
        </m:sSub>
        <m:r>
          <w:rPr/>
          <m:t xml:space="preserve">(_, y).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m:oMath>
        <m:r>
          <m:t>∀</m:t>
        </m:r>
        <m:r>
          <w:rPr>
            <w:b w:val="1"/>
          </w:rPr>
          <m:t xml:space="preserve">q</m:t>
        </m:r>
        <m:r>
          <w:rPr>
            <w:b w:val="1"/>
          </w:rPr>
          <m:t>∈</m:t>
        </m:r>
        <m:r>
          <w:rPr>
            <w:b w:val="1"/>
          </w:rPr>
          <m:t xml:space="preserve">Q</m:t>
        </m:r>
      </m:oMath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в том числе и для начального состояния </w:t>
      </w:r>
      <m:oMath>
        <m:r>
          <w:rPr/>
          <m:t xml:space="preserve">L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m:oMath>
        <m:sSub>
          <m:sSubPr>
            <m:ctrlPr>
              <w:rPr>
                <w:b w:val="1"/>
              </w:rPr>
            </m:ctrlPr>
          </m:sSubPr>
          <m:e>
            <m:r>
              <m:t>δ</m:t>
            </m:r>
          </m:e>
          <m:sub>
            <m:r>
              <w:rPr>
                <w:b w:val="1"/>
              </w:rPr>
              <m:t xml:space="preserve">L</m:t>
            </m:r>
          </m:sub>
        </m:sSub>
        <m:r>
          <w:rPr>
            <w:b w:val="1"/>
          </w:rPr>
          <m:t xml:space="preserve">(L,xuy)=</m:t>
        </m:r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>δ</m:t>
            </m:r>
          </m:e>
          <m:sub>
            <m:r>
              <w:rPr>
                <w:b w:val="1"/>
              </w:rPr>
              <m:t xml:space="preserve">L</m:t>
            </m:r>
          </m:sub>
        </m:sSub>
        <m:r>
          <w:rPr>
            <w:b w:val="1"/>
          </w:rPr>
          <m:t xml:space="preserve">(L, xvy)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m:oMath>
        <m:r>
          <w:rPr>
            <w:b w:val="1"/>
          </w:rPr>
          <m:t xml:space="preserve">xuy</m:t>
        </m:r>
        <m:r>
          <w:rPr>
            <w:b w:val="1"/>
          </w:rPr>
          <m:t>∈</m:t>
        </m:r>
        <m:r>
          <w:rPr>
            <w:b w:val="1"/>
          </w:rPr>
          <m:t xml:space="preserve">L</m:t>
        </m:r>
        <m:r>
          <w:rPr>
            <w:b w:val="1"/>
          </w:rPr>
          <m:t>⇔</m:t>
        </m:r>
        <m:r>
          <w:rPr>
            <w:b w:val="1"/>
          </w:rPr>
          <m:t xml:space="preserve">xvy</m:t>
        </m:r>
        <m:r>
          <w:rPr>
            <w:b w:val="1"/>
          </w:rPr>
          <m:t>∈</m:t>
        </m:r>
        <m:r>
          <w:rPr>
            <w:b w:val="1"/>
          </w:rPr>
          <m:t xml:space="preserve">L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Следовательно, </w:t>
      </w:r>
      <m:oMath>
        <m:r>
          <w:rPr/>
          <m:t xml:space="preserve">(u,v)</m:t>
        </m:r>
        <m:r>
          <w:rPr/>
          <m:t>∈</m:t>
        </m:r>
        <m:sSub>
          <m:sSubPr>
            <m:ctrlPr>
              <w:rPr/>
            </m:ctrlPr>
          </m:sSubPr>
          <m:e>
            <m:r>
              <w:rPr/>
              <m:t>∼</m:t>
            </m:r>
          </m:e>
          <m:sub>
            <m:r>
              <w:rPr/>
              <m:t xml:space="preserve">L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m:oMath>
        <m:r>
          <m:t>∀</m:t>
        </m:r>
        <m:r>
          <w:rPr>
            <w:b w:val="1"/>
          </w:rPr>
          <m:t xml:space="preserve">x,y</m:t>
        </m:r>
        <m:r>
          <w:rPr>
            <w:b w:val="1"/>
          </w:rPr>
          <m:t>∈</m:t>
        </m:r>
        <m:sSup>
          <m:sSupPr>
            <m:ctrlPr>
              <w:rPr>
                <w:b w:val="1"/>
              </w:rPr>
            </m:ctrlPr>
          </m:sSupPr>
          <m:e>
            <m:r>
              <w:rPr>
                <w:b w:val="1"/>
              </w:rPr>
              <m:t>Σ</m:t>
            </m:r>
          </m:e>
          <m:sup>
            <m:r>
              <w:rPr>
                <w:b w:val="1"/>
              </w:rPr>
              <m:t xml:space="preserve">*</m:t>
            </m:r>
          </m:sup>
        </m:sSup>
        <m:r>
          <w:rPr>
            <w:b w:val="1"/>
          </w:rPr>
          <m:t xml:space="preserve">  xuy</m:t>
        </m:r>
        <m:r>
          <w:rPr>
            <w:b w:val="1"/>
          </w:rPr>
          <m:t>∈</m:t>
        </m:r>
        <m:r>
          <w:rPr>
            <w:b w:val="1"/>
          </w:rPr>
          <m:t xml:space="preserve">L</m:t>
        </m:r>
        <m:r>
          <w:rPr>
            <w:b w:val="1"/>
          </w:rPr>
          <m:t>⇔</m:t>
        </m:r>
        <m:r>
          <w:rPr>
            <w:b w:val="1"/>
          </w:rPr>
          <m:t xml:space="preserve">xvy</m:t>
        </m:r>
        <m:r>
          <w:rPr>
            <w:b w:val="1"/>
          </w:rPr>
          <m:t>∈</m:t>
        </m:r>
        <m:r>
          <w:rPr>
            <w:b w:val="1"/>
          </w:rPr>
          <m:t xml:space="preserve">L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/>
      </w:pPr>
      <m:oMath>
        <m:r>
          <w:rPr/>
          <m:t xml:space="preserve">∀q </m:t>
        </m:r>
        <m:r>
          <w:rPr/>
          <m:t>∈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L </m:t>
            </m:r>
          </m:sub>
        </m:sSub>
        <m:r>
          <w:rPr/>
          <m:t xml:space="preserve"> q= 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-1 </m:t>
            </m:r>
          </m:sup>
        </m:sSup>
        <m:r>
          <w:rPr/>
          <m:t xml:space="preserve">L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m:oMath>
        <m:sSub>
          <m:sSubPr>
            <m:ctrlPr>
              <w:rPr/>
            </m:ctrlPr>
          </m:sSubPr>
          <m:e>
            <m:r>
              <m:t>δ</m:t>
            </m:r>
          </m:e>
          <m:sub>
            <m:r>
              <w:rPr/>
              <m:t xml:space="preserve">L</m:t>
            </m:r>
          </m:sub>
        </m:sSub>
        <m:r>
          <w:rPr/>
          <m:t xml:space="preserve">(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-1</m:t>
            </m:r>
          </m:sup>
        </m:sSup>
        <m:r>
          <w:rPr/>
          <m:t xml:space="preserve">L, uy) = (xuy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-1</m:t>
            </m:r>
          </m:sup>
        </m:sSup>
        <m:r>
          <w:rPr/>
          <m:t xml:space="preserve">L</m:t>
        </m:r>
      </m:oMath>
      <m:oMath>
        <m:r>
          <w:rPr/>
          <m:t xml:space="preserve">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m:oMath>
        <m:sSub>
          <m:sSubPr>
            <m:ctrlPr>
              <w:rPr/>
            </m:ctrlPr>
          </m:sSubPr>
          <m:e>
            <m:r>
              <m:t>δ</m:t>
            </m:r>
          </m:e>
          <m:sub>
            <m:r>
              <w:rPr/>
              <m:t xml:space="preserve">L</m:t>
            </m:r>
          </m:sub>
        </m:sSub>
        <m:r>
          <w:rPr/>
          <m:t xml:space="preserve">(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-1</m:t>
            </m:r>
          </m:sup>
        </m:sSup>
        <m:r>
          <w:rPr/>
          <m:t xml:space="preserve">L, vy) = (xvy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-1</m:t>
            </m:r>
          </m:sup>
        </m:sSup>
        <m:r>
          <w:rPr/>
          <m:t xml:space="preserve">L</m:t>
        </m:r>
      </m:oMath>
      <m:oMath>
        <m:r>
          <w:rPr/>
          <m:t xml:space="preserve">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Нужно доказать, что </w:t>
      </w:r>
      <m:oMath>
        <m:r>
          <m:t>∀</m:t>
        </m:r>
        <m:r>
          <w:rPr/>
          <m:t xml:space="preserve">q</m:t>
        </m:r>
        <m:r>
          <w:rPr/>
          <m:t>∈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L</m:t>
            </m:r>
          </m:sub>
        </m:sSub>
      </m:oMath>
      <w:r w:rsidDel="00000000" w:rsidR="00000000" w:rsidRPr="00000000">
        <w:rPr>
          <w:rtl w:val="0"/>
        </w:rPr>
        <w:t xml:space="preserve">  </w:t>
      </w:r>
      <m:oMath>
        <m:sSub>
          <m:sSubPr>
            <m:ctrlPr>
              <w:rPr/>
            </m:ctrlPr>
          </m:sSubPr>
          <m:e>
            <m:r>
              <m:t>δ</m:t>
            </m:r>
          </m:e>
          <m:sub>
            <m:r>
              <w:rPr/>
              <m:t xml:space="preserve">L</m:t>
            </m:r>
          </m:sub>
        </m:sSub>
        <m:r>
          <w:rPr/>
          <m:t xml:space="preserve">(q,u)=</m:t>
        </m:r>
        <m:sSub>
          <m:sSubPr>
            <m:ctrlPr>
              <w:rPr/>
            </m:ctrlPr>
          </m:sSubPr>
          <m:e>
            <m:r>
              <w:rPr/>
              <m:t>δ</m:t>
            </m:r>
          </m:e>
          <m:sub>
            <m:r>
              <w:rPr/>
              <m:t xml:space="preserve">L</m:t>
            </m:r>
          </m:sub>
        </m:sSub>
        <m:r>
          <w:rPr/>
          <m:t xml:space="preserve">(q,v)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m:oMath>
        <m:r>
          <w:rPr/>
          <m:t xml:space="preserve">q=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-1</m:t>
            </m:r>
          </m:sup>
        </m:sSup>
        <m:r>
          <w:rPr/>
          <m:t xml:space="preserve">L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Тогда </w:t>
      </w:r>
      <m:oMath>
        <m:sSub>
          <m:sSubPr>
            <m:ctrlPr>
              <w:rPr/>
            </m:ctrlPr>
          </m:sSubPr>
          <m:e>
            <m:r>
              <m:t>δ</m:t>
            </m:r>
          </m:e>
          <m:sub>
            <m:r>
              <w:rPr/>
              <m:t xml:space="preserve">L</m:t>
            </m:r>
          </m:sub>
        </m:sSub>
        <m:r>
          <w:rPr/>
          <m:t xml:space="preserve">(q,u)=(xu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-1</m:t>
            </m:r>
          </m:sup>
        </m:sSup>
        <m:r>
          <w:rPr/>
          <m:t xml:space="preserve">L</m:t>
        </m:r>
      </m:oMath>
      <w:r w:rsidDel="00000000" w:rsidR="00000000" w:rsidRPr="00000000">
        <w:rPr>
          <w:rtl w:val="0"/>
        </w:rPr>
        <w:t xml:space="preserve">, </w:t>
      </w:r>
      <m:oMath>
        <m:sSub>
          <m:sSubPr>
            <m:ctrlPr>
              <w:rPr/>
            </m:ctrlPr>
          </m:sSubPr>
          <m:e>
            <m:r>
              <m:t>δ</m:t>
            </m:r>
          </m:e>
          <m:sub>
            <m:r>
              <w:rPr/>
              <m:t xml:space="preserve">L</m:t>
            </m:r>
          </m:sub>
        </m:sSub>
        <m:r>
          <w:rPr/>
          <m:t xml:space="preserve">(q,v)=(xv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-1</m:t>
            </m:r>
          </m:sup>
        </m:sSup>
        <m:r>
          <w:rPr/>
          <m:t xml:space="preserve">L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/>
      </w:pPr>
      <m:oMath>
        <m:r>
          <m:t>∀</m:t>
        </m:r>
        <m:r>
          <w:rPr/>
          <m:t xml:space="preserve">y</m:t>
        </m:r>
        <m:r>
          <w:rPr/>
          <m:t>∈</m:t>
        </m:r>
        <m:r>
          <w:rPr/>
          <m:t xml:space="preserve">(xu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-1</m:t>
            </m:r>
          </m:sup>
        </m:sSup>
        <m:r>
          <w:rPr/>
          <m:t xml:space="preserve">L  </m:t>
        </m:r>
        <m:r>
          <w:rPr/>
          <m:t>∃</m:t>
        </m:r>
        <m:r>
          <w:rPr/>
          <m:t xml:space="preserve">w</m:t>
        </m:r>
        <m:r>
          <w:rPr/>
          <m:t>∈</m:t>
        </m:r>
        <m:r>
          <w:rPr/>
          <m:t xml:space="preserve">L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m:oMath>
        <m:sSub>
          <m:sSubPr>
            <m:ctrlPr>
              <w:rPr/>
            </m:ctrlPr>
          </m:sSubPr>
          <m:e>
            <m:r>
              <m:t>δ</m:t>
            </m:r>
          </m:e>
          <m:sub>
            <m:r>
              <w:rPr/>
              <m:t xml:space="preserve">L</m:t>
            </m:r>
          </m:sub>
        </m:sSub>
        <m:r>
          <w:rPr/>
          <m:t xml:space="preserve">(L,xuy)=</m:t>
        </m:r>
        <m:sSub>
          <m:sSubPr>
            <m:ctrlPr>
              <w:rPr/>
            </m:ctrlPr>
          </m:sSubPr>
          <m:e>
            <m:r>
              <w:rPr/>
              <m:t>δ</m:t>
            </m:r>
          </m:e>
          <m:sub>
            <m:r>
              <w:rPr/>
              <m:t xml:space="preserve">L</m:t>
            </m:r>
          </m:sub>
        </m:sSub>
        <m:r>
          <w:rPr/>
          <m:t xml:space="preserve">(L,w)</m:t>
        </m:r>
        <m:r>
          <w:rPr/>
          <m:t>∈</m:t>
        </m:r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2</m:t>
            </m:r>
          </m:sub>
        </m:sSub>
        <m:r>
          <w:rPr/>
          <m:t>⇔</m:t>
        </m:r>
        <m:r>
          <w:rPr/>
          <m:t xml:space="preserve">xvy</m:t>
        </m:r>
        <m:r>
          <w:rPr/>
          <m:t>∈</m:t>
        </m:r>
        <m:r>
          <w:rPr/>
          <m:t xml:space="preserve">L, y</m:t>
        </m:r>
        <m:r>
          <w:rPr/>
          <m:t>∈</m:t>
        </m:r>
        <m:r>
          <w:rPr/>
          <m:t xml:space="preserve">(xv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-1</m:t>
            </m:r>
          </m:sup>
        </m:sSup>
        <m:r>
          <w:rPr/>
          <m:t xml:space="preserve">L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Другой алгоритм минимизации автомата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Что у нас есть? Есть теорема: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Теорема </w:t>
      </w:r>
      <m:oMath>
        <m:r>
          <w:rPr/>
          <m:t xml:space="preserve">(M-N)</m:t>
        </m:r>
      </m:oMath>
      <w:r w:rsidDel="00000000" w:rsidR="00000000" w:rsidRPr="00000000">
        <w:rPr>
          <w:rtl w:val="0"/>
        </w:rPr>
        <w:t xml:space="preserve">: </w:t>
      </w:r>
      <m:oMath>
        <m:r>
          <w:rPr/>
          <m:t xml:space="preserve">A</m:t>
        </m:r>
      </m:oMath>
      <w:r w:rsidDel="00000000" w:rsidR="00000000" w:rsidRPr="00000000">
        <w:rPr>
          <w:rtl w:val="0"/>
        </w:rPr>
        <w:t xml:space="preserve"> — ДКА, распознающий </w:t>
      </w:r>
      <m:oMath>
        <m:r>
          <w:rPr/>
          <m:t xml:space="preserve">L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Тогда </w:t>
      </w:r>
      <m:oMath>
        <m:r>
          <w:rPr/>
          <m:t xml:space="preserve">∃! </m:t>
        </m:r>
        <m:r>
          <w:rPr/>
          <m:t>φ</m:t>
        </m:r>
        <m:r>
          <w:rPr/>
          <m:t xml:space="preserve">: A -&gt; 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L </m:t>
            </m:r>
          </m:sub>
        </m:sSub>
      </m:oMath>
      <w:r w:rsidDel="00000000" w:rsidR="00000000" w:rsidRPr="00000000">
        <w:rPr>
          <w:rtl w:val="0"/>
        </w:rPr>
        <w:t xml:space="preserve"> — сюръективный гомоморфизм.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938463" cy="2038079"/>
            <wp:effectExtent b="0" l="0" r="0" t="0"/>
            <wp:docPr id="44" name="image98.png"/>
            <a:graphic>
              <a:graphicData uri="http://schemas.openxmlformats.org/drawingml/2006/picture">
                <pic:pic>
                  <pic:nvPicPr>
                    <pic:cNvPr id="0" name="image98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8463" cy="20380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m:oMath>
        <m:r>
          <w:rPr/>
          <m:t xml:space="preserve">u=a</m:t>
        </m:r>
      </m:oMath>
      <w:r w:rsidDel="00000000" w:rsidR="00000000" w:rsidRPr="00000000">
        <w:rPr>
          <w:rtl w:val="0"/>
        </w:rPr>
        <w:t xml:space="preserve">, </w:t>
      </w:r>
      <m:oMath>
        <m:r>
          <w:rPr/>
          <m:t xml:space="preserve">v=b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m:oMath>
        <m:r>
          <w:rPr/>
          <m:t xml:space="preserve">ua=aa</m:t>
        </m:r>
        <m:r>
          <w:rPr/>
          <m:t>∈</m:t>
        </m:r>
        <m:r>
          <w:rPr/>
          <m:t xml:space="preserve">L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m:oMath>
        <m:r>
          <w:rPr/>
          <m:t xml:space="preserve">va=ba</m:t>
        </m:r>
        <m:r>
          <w:rPr/>
          <m:t>∈</m:t>
        </m:r>
        <m:r>
          <w:rPr/>
          <m:t xml:space="preserve">L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m:oMath>
        <m:r>
          <w:rPr/>
          <m:t xml:space="preserve">ub=ab</m:t>
        </m:r>
        <m:r>
          <w:rPr/>
          <m:t>∉</m:t>
        </m:r>
        <m:r>
          <w:rPr/>
          <m:t xml:space="preserve">L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m:oMath>
        <m:r>
          <w:rPr/>
          <m:t xml:space="preserve">vb=bb</m:t>
        </m:r>
        <m:r>
          <w:rPr/>
          <m:t>∉</m:t>
        </m:r>
        <m:r>
          <w:rPr/>
          <m:t xml:space="preserve">L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m:oMath>
        <m:r>
          <w:rPr/>
          <m:t xml:space="preserve">u </m:t>
        </m:r>
        <m:sSub>
          <m:sSubPr>
            <m:ctrlPr>
              <w:rPr/>
            </m:ctrlPr>
          </m:sSubPr>
          <m:e>
            <m:r>
              <w:rPr/>
              <m:t>∼</m:t>
            </m:r>
          </m:e>
          <m:sub>
            <m:r>
              <w:rPr/>
              <m:t xml:space="preserve">L</m:t>
            </m:r>
          </m:sub>
        </m:sSub>
        <m:r>
          <w:rPr/>
          <m:t xml:space="preserve">v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m:oMath>
        <m:r>
          <w:rPr/>
          <m:t xml:space="preserve">[u</m:t>
        </m:r>
        <m:sSub>
          <m:sSubPr>
            <m:ctrlPr>
              <w:rPr/>
            </m:ctrlPr>
          </m:sSubPr>
          <m:e>
            <m:r>
              <w:rPr/>
              <m:t xml:space="preserve">]</m:t>
            </m:r>
          </m:e>
          <m:sub>
            <m:sSub>
              <m:sSubPr>
                <m:ctrlPr>
                  <w:rPr/>
                </m:ctrlPr>
              </m:sSubPr>
              <m:e>
                <m:r>
                  <w:rPr/>
                  <m:t>∼</m:t>
                </m:r>
              </m:e>
              <m:sub>
                <m:r>
                  <w:rPr/>
                  <m:t xml:space="preserve">L</m:t>
                </m:r>
              </m:sub>
            </m:sSub>
          </m:sub>
        </m:sSub>
        <m:r>
          <w:rPr/>
          <m:t xml:space="preserve">=[v</m:t>
        </m:r>
        <m:sSub>
          <m:sSubPr>
            <m:ctrlPr>
              <w:rPr/>
            </m:ctrlPr>
          </m:sSubPr>
          <m:e>
            <m:r>
              <w:rPr/>
              <m:t xml:space="preserve">]</m:t>
            </m:r>
          </m:e>
          <m:sub>
            <m:r>
              <w:rPr/>
              <m:t>∼</m:t>
            </m:r>
            <m:r>
              <w:rPr/>
              <m:t xml:space="preserve">|L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Надо уметь склеивать состояния, но так, чтоб автомат не ломался. Сломанный автомат — это плохо.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Опр.</w:t>
      </w:r>
      <w:r w:rsidDel="00000000" w:rsidR="00000000" w:rsidRPr="00000000">
        <w:rPr>
          <w:rtl w:val="0"/>
        </w:rPr>
        <w:t xml:space="preserve"> </w:t>
      </w:r>
      <m:oMath>
        <m:r>
          <w:rPr/>
          <m:t xml:space="preserve">A= (Q,</m:t>
        </m:r>
        <m:sSup>
          <m:sSupPr>
            <m:ctrlPr>
              <w:rPr/>
            </m:ctrlPr>
          </m:sSupPr>
          <m:e>
            <m:r>
              <w:rPr/>
              <m:t>Σ</m:t>
            </m:r>
          </m:e>
          <m:sup/>
        </m:sSup>
        <m:r>
          <w:rPr/>
          <m:t xml:space="preserve"> , </m:t>
        </m:r>
        <m:r>
          <w:rPr/>
          <m:t>δ</m:t>
        </m:r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0</m:t>
            </m:r>
          </m:sub>
        </m:sSub>
        <m:r>
          <w:rPr/>
          <m:t xml:space="preserve">, F)</m:t>
        </m:r>
      </m:oMath>
      <w:r w:rsidDel="00000000" w:rsidR="00000000" w:rsidRPr="00000000">
        <w:rPr>
          <w:rtl w:val="0"/>
        </w:rPr>
        <w:t xml:space="preserve"> - ДКа</w:t>
      </w:r>
    </w:p>
    <w:p w:rsidR="00000000" w:rsidDel="00000000" w:rsidP="00000000" w:rsidRDefault="00000000" w:rsidRPr="00000000">
      <w:pPr>
        <w:contextualSpacing w:val="0"/>
        <w:rPr/>
      </w:pPr>
      <m:oMath>
        <m:r>
          <m:t>ρ</m:t>
        </m:r>
        <m:r>
          <m:t>∈</m:t>
        </m:r>
        <m:sSup>
          <m:sSupPr>
            <m:ctrlPr>
              <w:rPr/>
            </m:ctrlPr>
          </m:sSupPr>
          <m:e>
            <m:r>
              <w:rPr/>
              <m:t xml:space="preserve">Q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  <w:t xml:space="preserve"> — конгруэнция автоматов.</w:t>
      </w:r>
    </w:p>
    <w:p w:rsidR="00000000" w:rsidDel="00000000" w:rsidP="00000000" w:rsidRDefault="00000000" w:rsidRPr="00000000">
      <w:pPr>
        <w:contextualSpacing w:val="0"/>
        <w:rPr/>
      </w:pPr>
      <m:oMath>
        <m:r>
          <m:t>ρ</m:t>
        </m:r>
      </m:oMath>
      <w:r w:rsidDel="00000000" w:rsidR="00000000" w:rsidRPr="00000000">
        <w:rPr>
          <w:rtl w:val="0"/>
        </w:rPr>
        <w:t xml:space="preserve"> — отношение эквивалентности.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Нам нужна стабильность.</w:t>
      </w:r>
    </w:p>
    <w:p w:rsidR="00000000" w:rsidDel="00000000" w:rsidP="00000000" w:rsidRDefault="00000000" w:rsidRPr="00000000">
      <w:pPr>
        <w:contextualSpacing w:val="0"/>
        <w:rPr/>
      </w:pPr>
      <m:oMath>
        <m:r>
          <w:rPr/>
          <m:t xml:space="preserve">(pq)</m:t>
        </m:r>
        <m:r>
          <w:rPr/>
          <m:t>∈</m:t>
        </m:r>
        <m:r>
          <w:rPr/>
          <m:t>ρ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/>
      </w:pPr>
      <m:oMath>
        <m:r>
          <m:t>∀</m:t>
        </m:r>
        <m:r>
          <w:rPr/>
          <m:t xml:space="preserve">a</m:t>
        </m:r>
        <m:r>
          <w:rPr/>
          <m:t>∈</m:t>
        </m:r>
        <m:r>
          <w:rPr/>
          <m:t>Σ</m:t>
        </m:r>
        <m:r>
          <w:rPr/>
          <m:t xml:space="preserve">   (</m:t>
        </m:r>
        <m:r>
          <w:rPr/>
          <m:t>δ</m:t>
        </m:r>
        <m:r>
          <w:rPr/>
          <m:t xml:space="preserve">(p,a),</m:t>
        </m:r>
        <m:r>
          <w:rPr/>
          <m:t>δ</m:t>
        </m:r>
        <m:r>
          <w:rPr/>
          <m:t xml:space="preserve">(q,a))</m:t>
        </m:r>
        <m:r>
          <w:rPr/>
          <m:t>∈</m:t>
        </m:r>
        <m:r>
          <w:rPr/>
          <m:t>ρ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Рассмотрим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m:oMath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 xml:space="preserve">A</m:t>
            </m:r>
          </m:e>
          <m:sub>
            <m:r>
              <w:rPr>
                <w:b w:val="1"/>
              </w:rPr>
              <m:t xml:space="preserve">1</m:t>
            </m:r>
          </m:sub>
        </m:sSub>
        <m:r>
          <w:rPr>
            <w:b w:val="1"/>
          </w:rPr>
          <m:t xml:space="preserve">= (</m:t>
        </m:r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 xml:space="preserve">Q</m:t>
            </m:r>
          </m:e>
          <m:sub>
            <m:r>
              <w:rPr>
                <w:b w:val="1"/>
              </w:rPr>
              <m:t xml:space="preserve">1</m:t>
            </m:r>
          </m:sub>
        </m:sSub>
        <m:r>
          <w:rPr>
            <w:b w:val="1"/>
          </w:rPr>
          <m:t xml:space="preserve">, </m:t>
        </m:r>
        <m:sSup>
          <m:sSupPr>
            <m:ctrlPr>
              <w:rPr>
                <w:b w:val="1"/>
              </w:rPr>
            </m:ctrlPr>
          </m:sSupPr>
          <m:e>
            <m:r>
              <w:rPr>
                <w:b w:val="1"/>
              </w:rPr>
              <m:t>Σ</m:t>
            </m:r>
          </m:e>
          <m:sup/>
        </m:sSup>
        <m:r>
          <w:rPr>
            <w:b w:val="1"/>
          </w:rPr>
          <m:t xml:space="preserve">, </m:t>
        </m:r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>δ</m:t>
            </m:r>
          </m:e>
          <m:sub>
            <m:r>
              <w:rPr>
                <w:b w:val="1"/>
              </w:rPr>
              <m:t xml:space="preserve">1, </m:t>
            </m:r>
          </m:sub>
        </m:sSub>
        <m:sSup>
          <m:sSupPr>
            <m:ctrlPr>
              <w:rPr>
                <w:b w:val="1"/>
              </w:rPr>
            </m:ctrlPr>
          </m:sSupPr>
          <m:e>
            <m:sSub>
              <m:sSubPr>
                <m:ctrlPr>
                  <w:rPr>
                    <w:b w:val="1"/>
                  </w:rPr>
                </m:ctrlPr>
              </m:sSubPr>
              <m:e>
                <m:sSup>
                  <m:sSupPr>
                    <m:ctrlPr>
                      <w:rPr>
                        <w:b w:val="1"/>
                      </w:rPr>
                    </m:ctrlPr>
                  </m:sSupPr>
                  <m:e>
                    <m:r>
                      <w:rPr>
                        <w:b w:val="1"/>
                      </w:rPr>
                      <m:t xml:space="preserve">q</m:t>
                    </m:r>
                  </m:e>
                  <m:sup>
                    <m:r>
                      <w:rPr>
                        <w:b w:val="1"/>
                      </w:rPr>
                      <m:t xml:space="preserve">1</m:t>
                    </m:r>
                  </m:sup>
                </m:sSup>
              </m:e>
              <m:sub>
                <m:r>
                  <w:rPr>
                    <w:b w:val="1"/>
                  </w:rPr>
                  <m:t xml:space="preserve">0 </m:t>
                </m:r>
              </m:sub>
            </m:sSub>
          </m:e>
          <m:sup/>
        </m:sSup>
        <m:r>
          <w:rPr>
            <w:b w:val="1"/>
          </w:rPr>
          <m:t xml:space="preserve">, </m:t>
        </m:r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 xml:space="preserve">F</m:t>
            </m:r>
          </m:e>
          <m:sub>
            <m:r>
              <w:rPr>
                <w:b w:val="1"/>
              </w:rPr>
              <m:t xml:space="preserve">1</m:t>
            </m:r>
          </m:sub>
        </m:sSub>
        <m:r>
          <w:rPr>
            <w:b w:val="1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2</m:t>
            </m:r>
          </m:sub>
        </m:sSub>
        <m:r>
          <w:rPr/>
          <m:t xml:space="preserve">=(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2</m:t>
            </m:r>
          </m:sub>
        </m:sSub>
        <m:r>
          <w:rPr/>
          <m:t xml:space="preserve">,</m:t>
        </m:r>
        <m:r>
          <w:rPr/>
          <m:t>Σ</m:t>
        </m:r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>δ</m:t>
            </m:r>
          </m:e>
          <m:sub>
            <m:r>
              <w:rPr/>
              <m:t xml:space="preserve">2</m:t>
            </m:r>
          </m:sub>
        </m:sSub>
        <m:r>
          <w:rPr/>
          <m:t xml:space="preserve">,</m:t>
        </m:r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q</m:t>
                </m:r>
              </m:e>
              <m:sub>
                <m:r>
                  <w:rPr/>
                  <m:t xml:space="preserve">0</m:t>
                </m:r>
              </m:sub>
            </m:sSub>
          </m:e>
          <m:sup>
            <m:r>
              <w:rPr/>
              <m:t xml:space="preserve">2</m:t>
            </m:r>
          </m:sup>
        </m:sSup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2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/>
      </w:pPr>
      <m:oMath>
        <m:r>
          <m:t>φ</m:t>
        </m:r>
        <m:r>
          <w:rPr/>
          <m:t xml:space="preserve">: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1</m:t>
            </m:r>
          </m:sub>
        </m:sSub>
        <m:r>
          <w:rPr/>
          <m:t>→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 — гомоморфизм.</w:t>
      </w:r>
    </w:p>
    <w:p w:rsidR="00000000" w:rsidDel="00000000" w:rsidP="00000000" w:rsidRDefault="00000000" w:rsidRPr="00000000">
      <w:pPr>
        <w:contextualSpacing w:val="0"/>
        <w:rPr/>
      </w:pPr>
      <m:oMath>
        <m:r>
          <m:t>φ</m:t>
        </m:r>
        <m:r>
          <w:rPr>
            <w:b w:val="1"/>
          </w:rPr>
          <m:t xml:space="preserve">: </m:t>
        </m:r>
        <m:sSub>
          <m:sSubPr>
            <m:ctrlPr>
              <w:rPr>
                <w:b w:val="1"/>
              </w:rPr>
            </m:ctrlPr>
          </m:sSubPr>
          <m:e>
            <m:sSub>
              <m:sSubPr>
                <m:ctrlPr>
                  <w:rPr>
                    <w:b w:val="1"/>
                  </w:rPr>
                </m:ctrlPr>
              </m:sSubPr>
              <m:e>
                <m:r>
                  <w:rPr>
                    <w:b w:val="1"/>
                  </w:rPr>
                  <m:t xml:space="preserve">Q</m:t>
                </m:r>
              </m:e>
              <m:sub>
                <m:r>
                  <w:rPr>
                    <w:b w:val="1"/>
                  </w:rPr>
                  <m:t xml:space="preserve">1</m:t>
                </m:r>
              </m:sub>
            </m:sSub>
          </m:e>
          <m:sub/>
        </m:sSub>
        <m:r>
          <w:rPr>
            <w:b w:val="1"/>
          </w:rPr>
          <m:t xml:space="preserve">-&gt; </m:t>
        </m:r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 xml:space="preserve">Q</m:t>
            </m:r>
          </m:e>
          <m:sub>
            <m:r>
              <w:rPr>
                <w:b w:val="1"/>
              </w:rPr>
              <m:t xml:space="preserve">2</m:t>
            </m:r>
          </m:sub>
        </m:sSub>
        <m:r>
          <w:rPr>
            <w:b w:val="1"/>
          </w:rPr>
          <m:t xml:space="preserve"> . </m:t>
        </m:r>
        <m:r>
          <w:rPr>
            <w:b w:val="1"/>
          </w:rPr>
          <m:t>φ</m:t>
        </m:r>
        <m:r>
          <w:rPr>
            <w:b w:val="1"/>
          </w:rPr>
          <m:t xml:space="preserve">(</m:t>
        </m:r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>δ</m:t>
            </m:r>
          </m:e>
          <m:sub>
            <m:r>
              <w:rPr>
                <w:b w:val="1"/>
              </w:rPr>
              <m:t xml:space="preserve">1</m:t>
            </m:r>
          </m:sub>
        </m:sSub>
        <m:r>
          <w:rPr>
            <w:b w:val="1"/>
          </w:rPr>
          <m:t xml:space="preserve">(</m:t>
        </m:r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 xml:space="preserve">q</m:t>
            </m:r>
          </m:e>
          <m:sub>
            <m:r>
              <w:rPr>
                <w:b w:val="1"/>
              </w:rPr>
              <m:t xml:space="preserve">1</m:t>
            </m:r>
          </m:sub>
        </m:sSub>
        <m:r>
          <w:rPr>
            <w:b w:val="1"/>
          </w:rPr>
          <m:t xml:space="preserve">, a)) = </m:t>
        </m:r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>δ</m:t>
            </m:r>
          </m:e>
          <m:sub>
            <m:r>
              <w:rPr>
                <w:b w:val="1"/>
              </w:rPr>
              <m:t xml:space="preserve">2</m:t>
            </m:r>
          </m:sub>
        </m:sSub>
        <m:r>
          <w:rPr>
            <w:b w:val="1"/>
          </w:rPr>
          <m:t xml:space="preserve">(</m:t>
        </m:r>
        <m:r>
          <w:rPr>
            <w:b w:val="1"/>
          </w:rPr>
          <m:t>φ</m:t>
        </m:r>
        <m:r>
          <w:rPr>
            <w:b w:val="1"/>
          </w:rPr>
          <m:t xml:space="preserve">(q), a).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m:oMath>
        <m:r>
          <w:rPr/>
          <m:t xml:space="preserve">Ker </m:t>
        </m:r>
        <m:r>
          <w:rPr/>
          <m:t>φ</m:t>
        </m:r>
        <m:r>
          <w:rPr/>
          <m:t xml:space="preserve">={(p,q) | </m:t>
        </m:r>
        <m:r>
          <w:rPr/>
          <m:t>φ</m:t>
        </m:r>
        <m:r>
          <w:rPr/>
          <m:t xml:space="preserve">(p)=</m:t>
        </m:r>
        <m:r>
          <w:rPr/>
          <m:t>φ</m:t>
        </m:r>
        <m:r>
          <w:rPr/>
          <m:t xml:space="preserve">(q)}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Докажем, что </w:t>
      </w:r>
      <m:oMath>
        <m:r>
          <w:rPr>
            <w:b w:val="1"/>
          </w:rPr>
          <m:t xml:space="preserve">Ker </m:t>
        </m:r>
        <m:r>
          <w:rPr>
            <w:b w:val="1"/>
          </w:rPr>
          <m:t>φ</m:t>
        </m:r>
        <m:r>
          <w:rPr>
            <w:b w:val="1"/>
          </w:rPr>
          <m:t xml:space="preserve"> </m:t>
        </m:r>
      </m:oMath>
      <w:r w:rsidDel="00000000" w:rsidR="00000000" w:rsidRPr="00000000">
        <w:rPr>
          <w:rtl w:val="0"/>
        </w:rPr>
        <w:t xml:space="preserve">— конгруэнция автоматов.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m:oMath>
        <m:r>
          <w:rPr>
            <w:b w:val="1"/>
          </w:rPr>
          <m:t xml:space="preserve">∀(p, q) </m:t>
        </m:r>
        <m:r>
          <w:rPr>
            <w:b w:val="1"/>
          </w:rPr>
          <m:t>∈</m:t>
        </m:r>
        <m:r>
          <w:rPr>
            <w:b w:val="1"/>
          </w:rPr>
          <m:t xml:space="preserve">Ker </m:t>
        </m:r>
        <m:r>
          <w:rPr>
            <w:b w:val="1"/>
          </w:rPr>
          <m:t>φ</m:t>
        </m:r>
        <m:r>
          <w:rPr>
            <w:b w:val="1"/>
          </w:rPr>
          <m:t xml:space="preserve"> ∀ 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m:oMath>
        <m:r>
          <m:t>φ</m:t>
        </m:r>
        <m:r>
          <w:rPr>
            <w:b w:val="1"/>
          </w:rPr>
          <m:t xml:space="preserve">(</m:t>
        </m:r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>δ</m:t>
            </m:r>
          </m:e>
          <m:sub>
            <m:r>
              <w:rPr>
                <w:b w:val="1"/>
              </w:rPr>
              <m:t xml:space="preserve">1</m:t>
            </m:r>
          </m:sub>
        </m:sSub>
        <m:r>
          <w:rPr>
            <w:b w:val="1"/>
          </w:rPr>
          <m:t xml:space="preserve">(p,a))=</m:t>
        </m:r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>δ</m:t>
            </m:r>
          </m:e>
          <m:sub>
            <m:r>
              <w:rPr>
                <w:b w:val="1"/>
              </w:rPr>
              <m:t xml:space="preserve">2</m:t>
            </m:r>
          </m:sub>
        </m:sSub>
        <m:r>
          <w:rPr>
            <w:b w:val="1"/>
          </w:rPr>
          <m:t xml:space="preserve">(</m:t>
        </m:r>
        <m:r>
          <w:rPr>
            <w:b w:val="1"/>
          </w:rPr>
          <m:t>φ</m:t>
        </m:r>
        <m:r>
          <w:rPr>
            <w:b w:val="1"/>
          </w:rPr>
          <m:t xml:space="preserve">(p),a)=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m:oMath>
        <m:r>
          <w:rPr>
            <w:b w:val="1"/>
          </w:rPr>
          <m:t xml:space="preserve">⇒(</m:t>
        </m:r>
        <m:r>
          <w:rPr>
            <w:b w:val="1"/>
          </w:rPr>
          <m:t>δ</m:t>
        </m:r>
        <m:r>
          <w:rPr>
            <w:b w:val="1"/>
          </w:rPr>
          <m:t xml:space="preserve">(p, a), </m:t>
        </m:r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>δ</m:t>
            </m:r>
          </m:e>
          <m:sub>
            <m:r>
              <w:rPr>
                <w:b w:val="1"/>
              </w:rPr>
              <m:t xml:space="preserve">1 </m:t>
            </m:r>
          </m:sub>
        </m:sSub>
        <m:r>
          <w:rPr>
            <w:b w:val="1"/>
          </w:rPr>
          <m:t xml:space="preserve">(q, a)) </m:t>
        </m:r>
        <m:r>
          <w:rPr>
            <w:b w:val="1"/>
          </w:rPr>
          <m:t>∈</m:t>
        </m:r>
        <m:r>
          <w:rPr>
            <w:b w:val="1"/>
          </w:rPr>
          <m:t xml:space="preserve">Ker </m:t>
        </m:r>
        <m:r>
          <w:rPr>
            <w:b w:val="1"/>
          </w:rPr>
          <m:t>φ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Опр. </w:t>
      </w:r>
      <m:oMath>
        <m:r>
          <w:rPr/>
          <m:t xml:space="preserve">A = (Q, </m:t>
        </m:r>
        <m:sSup>
          <m:sSupPr>
            <m:ctrlPr>
              <w:rPr/>
            </m:ctrlPr>
          </m:sSupPr>
          <m:e>
            <m:r>
              <w:rPr/>
              <m:t>Σ</m:t>
            </m:r>
          </m:e>
          <m:sup/>
        </m:sSup>
        <m:r>
          <w:rPr>
            <w:b w:val="1"/>
          </w:rPr>
          <m:t xml:space="preserve">, </m:t>
        </m:r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>δ</m:t>
            </m:r>
          </m:e>
          <m:sub>
            <m:r>
              <w:rPr>
                <w:b w:val="1"/>
              </w:rPr>
              <m:t xml:space="preserve">, </m:t>
            </m:r>
          </m:sub>
        </m:sSub>
        <m:sSup>
          <m:sSupPr>
            <m:ctrlPr>
              <w:rPr>
                <w:b w:val="1"/>
              </w:rPr>
            </m:ctrlPr>
          </m:sSupPr>
          <m:e>
            <m:sSub>
              <m:sSubPr>
                <m:ctrlPr>
                  <w:rPr>
                    <w:b w:val="1"/>
                  </w:rPr>
                </m:ctrlPr>
              </m:sSubPr>
              <m:e>
                <m:r>
                  <w:rPr>
                    <w:b w:val="1"/>
                  </w:rPr>
                  <m:t xml:space="preserve">q</m:t>
                </m:r>
              </m:e>
              <m:sub>
                <m:r>
                  <w:rPr>
                    <w:b w:val="1"/>
                  </w:rPr>
                  <m:t xml:space="preserve">0</m:t>
                </m:r>
              </m:sub>
            </m:sSub>
          </m:e>
          <m:sup/>
        </m:sSup>
        <m:r>
          <w:rPr>
            <w:b w:val="1"/>
          </w:rPr>
          <m:t xml:space="preserve">, F)</m:t>
        </m:r>
        <m:r>
          <w:rPr/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m:oMath>
        <m:r>
          <m:t>ρ</m:t>
        </m:r>
        <m:r>
          <w:rPr/>
          <m:t xml:space="preserve"> - </m:t>
        </m:r>
      </m:oMath>
      <w:r w:rsidDel="00000000" w:rsidR="00000000" w:rsidRPr="00000000">
        <w:rPr>
          <w:rtl w:val="0"/>
        </w:rPr>
        <w:t xml:space="preserve">конгруэнця</w:t>
      </w:r>
    </w:p>
    <w:p w:rsidR="00000000" w:rsidDel="00000000" w:rsidP="00000000" w:rsidRDefault="00000000" w:rsidRPr="00000000">
      <w:pPr>
        <w:contextualSpacing w:val="0"/>
        <w:rPr/>
      </w:pPr>
      <m:oMath>
        <m:r>
          <w:rPr/>
          <m:t xml:space="preserve">A/</m:t>
        </m:r>
        <m:r>
          <w:rPr/>
          <m:t>ρ</m:t>
        </m:r>
        <m:r>
          <w:rPr/>
          <m:t xml:space="preserve">=(Q/</m:t>
        </m:r>
        <m:r>
          <w:rPr/>
          <m:t>ρ</m:t>
        </m:r>
        <m:r>
          <w:rPr/>
          <m:t xml:space="preserve">,  </m:t>
        </m:r>
        <m:sSup>
          <m:sSupPr>
            <m:ctrlPr>
              <w:rPr/>
            </m:ctrlPr>
          </m:sSupPr>
          <m:e>
            <m:r>
              <w:rPr/>
              <m:t>Σ</m:t>
            </m:r>
          </m:e>
          <m:sup/>
        </m:sSup>
        <m:r>
          <w:rPr>
            <w:b w:val="1"/>
          </w:rPr>
          <m:t xml:space="preserve">,</m:t>
        </m:r>
        <m:acc>
          <m:accPr>
            <m:chr m:val="̂"/>
            <m:ctrlPr>
              <w:rPr>
                <w:b w:val="1"/>
              </w:rPr>
            </m:ctrlPr>
          </m:accPr>
          <m:e>
            <m:r>
              <w:rPr>
                <w:b w:val="1"/>
              </w:rPr>
              <m:t>δ</m:t>
            </m:r>
          </m:e>
        </m:acc>
        <m:r>
          <w:rPr>
            <w:b w:val="1"/>
          </w:rPr>
          <m:t xml:space="preserve">, [</m:t>
        </m:r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 xml:space="preserve">q</m:t>
            </m:r>
          </m:e>
          <m:sub>
            <m:r>
              <w:rPr>
                <w:b w:val="1"/>
              </w:rPr>
              <m:t xml:space="preserve">0</m:t>
            </m:r>
          </m:sub>
        </m:sSub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 xml:space="preserve">]</m:t>
            </m:r>
          </m:e>
          <m:sub>
            <m:r>
              <w:rPr>
                <w:b w:val="1"/>
              </w:rPr>
              <m:t>ρ</m:t>
            </m:r>
          </m:sub>
        </m:sSub>
        <m:r>
          <w:rPr>
            <w:b w:val="1"/>
          </w:rPr>
          <m:t xml:space="preserve">, F/</m:t>
        </m:r>
        <m:r>
          <w:rPr>
            <w:b w:val="1"/>
          </w:rPr>
          <m:t>ρ</m:t>
        </m:r>
        <m:r>
          <w:rPr>
            <w:b w:val="1"/>
          </w:rPr>
          <m:t xml:space="preserve">)</m:t>
        </m:r>
        <m:r>
          <w:rPr/>
          <m:t xml:space="preserve"> </m:t>
        </m:r>
      </m:oMath>
      <w:r w:rsidDel="00000000" w:rsidR="00000000" w:rsidRPr="00000000">
        <w:rPr>
          <w:rtl w:val="0"/>
        </w:rPr>
        <w:t xml:space="preserve">— факторавтомат.</w:t>
      </w:r>
    </w:p>
    <w:p w:rsidR="00000000" w:rsidDel="00000000" w:rsidP="00000000" w:rsidRDefault="00000000" w:rsidRPr="00000000">
      <w:pPr>
        <w:contextualSpacing w:val="0"/>
        <w:rPr/>
      </w:pPr>
      <m:oMath>
        <m:acc>
          <m:accPr>
            <m:chr m:val="̂"/>
          </m:accPr>
          <m:e>
            <m:r>
              <m:t>δ</m:t>
            </m:r>
          </m:e>
        </m:acc>
        <m:r>
          <w:rPr/>
          <m:t xml:space="preserve">([p</m:t>
        </m:r>
        <m:sSub>
          <m:sSubPr>
            <m:ctrlPr>
              <w:rPr/>
            </m:ctrlPr>
          </m:sSubPr>
          <m:e>
            <m:r>
              <w:rPr/>
              <m:t xml:space="preserve">]</m:t>
            </m:r>
          </m:e>
          <m:sub>
            <m:r>
              <w:rPr/>
              <m:t>ρ</m:t>
            </m:r>
          </m:sub>
        </m:sSub>
        <m:r>
          <w:rPr/>
          <m:t xml:space="preserve">, a)=[</m:t>
        </m:r>
        <m:r>
          <w:rPr/>
          <m:t>δ</m:t>
        </m:r>
        <m:r>
          <w:rPr/>
          <m:t xml:space="preserve">(p,a)</m:t>
        </m:r>
        <m:sSub>
          <m:sSubPr>
            <m:ctrlPr>
              <w:rPr/>
            </m:ctrlPr>
          </m:sSubPr>
          <m:e>
            <m:r>
              <w:rPr/>
              <m:t xml:space="preserve">]</m:t>
            </m:r>
          </m:e>
          <m:sub>
            <m:r>
              <w:rPr/>
              <m:t>ρ</m:t>
            </m:r>
          </m:sub>
        </m:sSub>
      </m:oMath>
      <w:r w:rsidDel="00000000" w:rsidR="00000000" w:rsidRPr="00000000">
        <w:rPr>
          <w:rtl w:val="0"/>
        </w:rPr>
        <w:t xml:space="preserve"> — определение.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Докажем корректность.</w:t>
      </w:r>
    </w:p>
    <w:p w:rsidR="00000000" w:rsidDel="00000000" w:rsidP="00000000" w:rsidRDefault="00000000" w:rsidRPr="00000000">
      <w:pPr>
        <w:contextualSpacing w:val="0"/>
        <w:rPr/>
      </w:pPr>
      <m:oMath>
        <m:r>
          <m:t>∀</m:t>
        </m:r>
        <m:r>
          <w:rPr/>
          <m:t xml:space="preserve">q</m:t>
        </m:r>
        <m:r>
          <w:rPr/>
          <m:t>∈</m:t>
        </m:r>
        <m:r>
          <w:rPr/>
          <m:t xml:space="preserve">[p</m:t>
        </m:r>
        <m:sSub>
          <m:sSubPr>
            <m:ctrlPr>
              <w:rPr/>
            </m:ctrlPr>
          </m:sSubPr>
          <m:e>
            <m:r>
              <w:rPr/>
              <m:t xml:space="preserve">]</m:t>
            </m:r>
          </m:e>
          <m:sub>
            <m:r>
              <w:rPr/>
              <m:t>ρ</m:t>
            </m:r>
          </m:sub>
        </m:sSub>
        <m:r>
          <w:rPr/>
          <m:t xml:space="preserve">, (p, q)</m:t>
        </m:r>
        <m:r>
          <w:rPr/>
          <m:t>∈</m:t>
        </m:r>
        <m:r>
          <w:rPr/>
          <m:t>ρ</m:t>
        </m:r>
      </m:oMath>
      <w:r w:rsidDel="00000000" w:rsidR="00000000" w:rsidRPr="00000000">
        <w:rPr>
          <w:rtl w:val="0"/>
        </w:rPr>
        <w:t xml:space="preserve">, по определению конгруэнции </w:t>
      </w:r>
      <m:oMath>
        <m:r>
          <m:t>⇒</m:t>
        </m:r>
      </m:oMath>
      <m:oMath>
        <m:r>
          <w:rPr>
            <w:b w:val="1"/>
          </w:rPr>
          <m:t xml:space="preserve">(</m:t>
        </m:r>
        <m:r>
          <w:rPr>
            <w:b w:val="1"/>
          </w:rPr>
          <m:t>δ</m:t>
        </m:r>
        <m:r>
          <w:rPr>
            <w:b w:val="1"/>
          </w:rPr>
          <m:t xml:space="preserve">(p, a), </m:t>
        </m:r>
        <m:r>
          <w:rPr>
            <w:b w:val="1"/>
          </w:rPr>
          <m:t>δ</m:t>
        </m:r>
        <m:r>
          <w:rPr>
            <w:b w:val="1"/>
          </w:rPr>
          <m:t xml:space="preserve">(q, a))</m:t>
        </m:r>
        <m:r>
          <w:rPr>
            <w:b w:val="1"/>
          </w:rPr>
          <m:t>∈</m:t>
        </m:r>
        <m:r>
          <w:rPr>
            <w:b w:val="1"/>
          </w:rPr>
          <m:t xml:space="preserve">p</m:t>
        </m:r>
        <m:r>
          <w:rPr>
            <w:b w:val="1"/>
          </w:rPr>
          <m:t>⇒</m:t>
        </m:r>
        <m:r>
          <w:rPr>
            <w:b w:val="1"/>
          </w:rPr>
          <m:t>δ</m:t>
        </m:r>
        <m:r>
          <w:rPr>
            <w:b w:val="1"/>
          </w:rPr>
          <m:t xml:space="preserve">(q, a)</m:t>
        </m:r>
        <m:r>
          <w:rPr>
            <w:b w:val="1"/>
          </w:rPr>
          <m:t>∈</m:t>
        </m:r>
        <m:r>
          <w:rPr>
            <w:b w:val="1"/>
          </w:rPr>
          <m:t xml:space="preserve">[</m:t>
        </m:r>
        <m:r>
          <w:rPr>
            <w:b w:val="1"/>
          </w:rPr>
          <m:t>δ</m:t>
        </m:r>
        <m:r>
          <w:rPr>
            <w:b w:val="1"/>
          </w:rPr>
          <m:t xml:space="preserve">(p, a)</m:t>
        </m:r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 xml:space="preserve">]</m:t>
            </m:r>
          </m:e>
          <m:sub>
            <m:r>
              <w:rPr>
                <w:b w:val="1"/>
              </w:rPr>
              <m:t>ρ</m:t>
            </m:r>
          </m:sub>
        </m:sSub>
        <m:r>
          <w:rPr>
            <w:b w:val="1"/>
          </w:rPr>
          <m:t>⇒</m:t>
        </m:r>
        <m:acc>
          <m:accPr>
            <m:chr m:val="̂"/>
            <m:ctrlPr>
              <w:rPr>
                <w:b w:val="1"/>
              </w:rPr>
            </m:ctrlPr>
          </m:accPr>
          <m:e>
            <m:r>
              <w:rPr>
                <w:b w:val="1"/>
              </w:rPr>
              <m:t>δ</m:t>
            </m:r>
          </m:e>
        </m:acc>
        <m:r>
          <w:rPr>
            <w:b w:val="1"/>
          </w:rPr>
          <m:t xml:space="preserve">([q</m:t>
        </m:r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 xml:space="preserve">]</m:t>
            </m:r>
          </m:e>
          <m:sub>
            <m:r>
              <w:rPr>
                <w:b w:val="1"/>
              </w:rPr>
              <m:t>ρ</m:t>
            </m:r>
          </m:sub>
        </m:sSub>
        <m:r>
          <w:rPr>
            <w:b w:val="1"/>
          </w:rPr>
          <m:t xml:space="preserve">, a)=[</m:t>
        </m:r>
        <m:r>
          <w:rPr>
            <w:b w:val="1"/>
          </w:rPr>
          <m:t>δ</m:t>
        </m:r>
        <m:r>
          <w:rPr>
            <w:b w:val="1"/>
          </w:rPr>
          <m:t xml:space="preserve">(p, a)</m:t>
        </m:r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 xml:space="preserve">]</m:t>
            </m:r>
          </m:e>
          <m:sub>
            <m:r>
              <w:rPr>
                <w:b w:val="1"/>
              </w:rPr>
              <m:t>ρ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m:oMath>
        <m:r>
          <w:rPr/>
          <m:t xml:space="preserve">A </m:t>
        </m:r>
        <m:r>
          <w:rPr/>
          <m:t>→</m:t>
        </m:r>
        <m:r>
          <w:rPr/>
          <m:t xml:space="preserve">L(A)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m:oMath>
        <m:sSub>
          <m:sSubPr>
            <m:ctrlPr>
              <w:rPr/>
            </m:ctrlPr>
          </m:sSubPr>
          <m:e>
            <m:r>
              <m:t>ρ</m:t>
            </m:r>
          </m:e>
          <m:sub>
            <m:r>
              <w:rPr/>
              <m:t xml:space="preserve">0</m:t>
            </m:r>
          </m:sub>
        </m:sSub>
        <m:r>
          <w:rPr/>
          <m:t xml:space="preserve">={F,Q\F}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m:oMath>
        <m:r>
          <m:t>∀</m:t>
        </m:r>
        <m:r>
          <m:t>ρ</m:t>
        </m:r>
        <m:r>
          <w:rPr/>
          <m:t xml:space="preserve"> </m:t>
        </m:r>
        <m:r>
          <w:rPr/>
          <m:t>≤</m:t>
        </m:r>
        <m:sSub>
          <m:sSubPr>
            <m:ctrlPr>
              <w:rPr/>
            </m:ctrlPr>
          </m:sSubPr>
          <m:e>
            <m:r>
              <w:rPr/>
              <m:t>ρ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Теорема.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Пусть </w:t>
      </w:r>
      <m:oMath>
        <m:r>
          <w:rPr/>
          <m:t xml:space="preserve">A</m:t>
        </m:r>
      </m:oMath>
      <w:r w:rsidDel="00000000" w:rsidR="00000000" w:rsidRPr="00000000">
        <w:rPr>
          <w:rtl w:val="0"/>
        </w:rPr>
        <w:t xml:space="preserve">— автомат достижим. Пусть </w:t>
      </w:r>
      <m:oMath>
        <m:r>
          <m:t>ρ</m:t>
        </m:r>
        <m:r>
          <w:rPr/>
          <m:t xml:space="preserve"> </m:t>
        </m:r>
        <m:r>
          <w:rPr/>
          <m:t>⊆</m:t>
        </m:r>
        <m:sSub>
          <m:sSubPr>
            <m:ctrlPr>
              <w:rPr/>
            </m:ctrlPr>
          </m:sSubPr>
          <m:e>
            <m:r>
              <w:rPr/>
              <m:t>ρ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, </w:t>
      </w:r>
      <m:oMath>
        <m:r>
          <m:t>ρ</m:t>
        </m:r>
      </m:oMath>
      <w:r w:rsidDel="00000000" w:rsidR="00000000" w:rsidRPr="00000000">
        <w:rPr>
          <w:rtl w:val="0"/>
        </w:rPr>
        <w:t xml:space="preserve">— конгруэнция. Тогда </w:t>
      </w:r>
      <m:oMath>
        <m:r>
          <w:rPr/>
          <m:t xml:space="preserve">[(A/</m:t>
        </m:r>
        <m:r>
          <w:rPr/>
          <m:t>ρ</m:t>
        </m:r>
        <m:r>
          <w:rPr/>
          <m:t xml:space="preserve">)]=L(A)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Доказательство</w:t>
      </w:r>
    </w:p>
    <w:p w:rsidR="00000000" w:rsidDel="00000000" w:rsidP="00000000" w:rsidRDefault="00000000" w:rsidRPr="00000000">
      <w:pPr>
        <w:contextualSpacing w:val="0"/>
        <w:rPr/>
      </w:pPr>
      <m:oMath>
        <m:r>
          <m:t>∀</m:t>
        </m:r>
        <m:r>
          <w:rPr/>
          <m:t xml:space="preserve">w</m:t>
        </m:r>
        <m:r>
          <w:rPr/>
          <m:t>∈</m:t>
        </m:r>
        <m:r>
          <w:rPr/>
          <m:t xml:space="preserve">L(A/</m:t>
        </m:r>
        <m:r>
          <w:rPr/>
          <m:t>ρ</m:t>
        </m:r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, </w:t>
      </w:r>
      <m:oMath>
        <m:acc>
          <m:accPr>
            <m:chr m:val="̂"/>
          </m:accPr>
          <m:e>
            <m:r>
              <m:t>δ</m:t>
            </m:r>
          </m:e>
        </m:acc>
        <m:r>
          <w:rPr>
            <w:b w:val="1"/>
          </w:rPr>
          <m:t xml:space="preserve">([</m:t>
        </m:r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 xml:space="preserve">q</m:t>
            </m:r>
          </m:e>
          <m:sub>
            <m:r>
              <w:rPr>
                <w:b w:val="1"/>
              </w:rPr>
              <m:t xml:space="preserve">0</m:t>
            </m:r>
          </m:sub>
        </m:sSub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 xml:space="preserve">]</m:t>
            </m:r>
          </m:e>
          <m:sub>
            <m:r>
              <w:rPr>
                <w:b w:val="1"/>
              </w:rPr>
              <m:t>ρ</m:t>
            </m:r>
          </m:sub>
        </m:sSub>
        <m:r>
          <w:rPr>
            <w:b w:val="1"/>
          </w:rPr>
          <m:t xml:space="preserve">,w)</m:t>
        </m:r>
        <m:r>
          <w:rPr>
            <w:b w:val="1"/>
          </w:rPr>
          <m:t>∈</m:t>
        </m:r>
        <m:r>
          <w:rPr>
            <w:b w:val="1"/>
          </w:rPr>
          <m:t xml:space="preserve">[</m:t>
        </m:r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 xml:space="preserve">f]</m:t>
            </m:r>
          </m:e>
          <m:sub>
            <m:r>
              <w:rPr>
                <w:b w:val="1"/>
              </w:rPr>
              <m:t>ρ</m:t>
            </m:r>
          </m:sub>
        </m:sSub>
      </m:oMath>
      <m:oMath>
        <m:r>
          <m:t>⇔</m:t>
        </m:r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m:oMath>
        <m:r>
          <m:t>δ</m:t>
        </m:r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0</m:t>
            </m:r>
          </m:sub>
        </m:sSub>
        <m:r>
          <w:rPr/>
          <m:t xml:space="preserve">,w)=s</m:t>
        </m:r>
        <m:r>
          <w:rPr/>
          <m:t>∈</m:t>
        </m:r>
      </m:oMath>
      <m:oMath>
        <m:r>
          <w:rPr/>
          <m:t xml:space="preserve">[f</m:t>
        </m:r>
        <m:sSub>
          <m:sSubPr>
            <m:ctrlPr>
              <w:rPr/>
            </m:ctrlPr>
          </m:sSubPr>
          <m:e>
            <m:r>
              <w:rPr/>
              <m:t xml:space="preserve">]</m:t>
            </m:r>
          </m:e>
          <m:sub>
            <m:r>
              <w:rPr/>
              <m:t>ρ</m:t>
            </m:r>
          </m:sub>
        </m:sSub>
        <m:r>
          <w:rPr/>
          <m:t>⊆</m:t>
        </m:r>
        <m:r>
          <w:rPr/>
          <m:t xml:space="preserve">F</m:t>
        </m:r>
        <m:r>
          <w:rPr/>
          <m:t>⇔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m:oMath>
        <m:r>
          <w:rPr/>
          <m:t xml:space="preserve">w</m:t>
        </m:r>
        <m:r>
          <w:rPr/>
          <m:t>∈</m:t>
        </m:r>
        <m:r>
          <w:rPr/>
          <m:t xml:space="preserve">L(A)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Алгоритм. </w:t>
      </w:r>
      <m:oMath>
        <m:sSub>
          <m:sSubPr>
            <m:ctrlPr>
              <w:rPr/>
            </m:ctrlPr>
          </m:sSubPr>
          <m:e>
            <m:r>
              <m:t>ρ</m:t>
            </m:r>
          </m:e>
          <m:sub>
            <m:r>
              <w:rPr/>
              <m:t xml:space="preserve">0</m:t>
            </m:r>
          </m:sub>
        </m:sSub>
        <m:r>
          <w:rPr/>
          <m:t xml:space="preserve">={F, Q\F}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Идея. </w:t>
      </w:r>
      <m:oMath>
        <m:sSub>
          <m:sSubPr>
            <m:ctrlPr>
              <w:rPr/>
            </m:ctrlPr>
          </m:sSubPr>
          <m:e>
            <m:r>
              <m:t>ρ</m:t>
            </m:r>
          </m:e>
          <m:sub>
            <m:r>
              <w:rPr/>
              <m:t xml:space="preserve">0</m:t>
            </m:r>
          </m:sub>
        </m:sSub>
        <m:r>
          <w:rPr/>
          <m:t>⊇</m:t>
        </m:r>
        <m:sSub>
          <m:sSubPr>
            <m:ctrlPr>
              <w:rPr/>
            </m:ctrlPr>
          </m:sSubPr>
          <m:e>
            <m:r>
              <w:rPr/>
              <m:t>ρ</m:t>
            </m:r>
          </m:e>
          <m:sub>
            <m:r>
              <w:rPr/>
              <m:t xml:space="preserve">1</m:t>
            </m:r>
          </m:sub>
        </m:sSub>
        <m:r>
          <w:rPr/>
          <m:t>⊇</m:t>
        </m:r>
        <m:r>
          <w:rPr/>
          <m:t>…</m:t>
        </m:r>
        <m:r>
          <w:rPr/>
          <m:t>⊇</m:t>
        </m:r>
        <m:sSub>
          <m:sSubPr>
            <m:ctrlPr>
              <w:rPr/>
            </m:ctrlPr>
          </m:sSubPr>
          <m:e>
            <m:r>
              <w:rPr/>
              <m:t>ρ</m:t>
            </m:r>
          </m:e>
          <m:sub>
            <m:r>
              <w:rPr/>
              <m:t xml:space="preserve">l</m:t>
            </m:r>
          </m:sub>
        </m:sSub>
        <m:r>
          <w:rPr/>
          <m:t>⊇</m:t>
        </m:r>
        <m:sSub>
          <m:sSubPr>
            <m:ctrlPr>
              <w:rPr/>
            </m:ctrlPr>
          </m:sSubPr>
          <m:e>
            <m:r>
              <w:rPr/>
              <m:t>ρ</m:t>
            </m:r>
          </m:e>
          <m:sub>
            <m:r>
              <w:rPr/>
              <m:t xml:space="preserve">l+1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Пусть </w:t>
      </w:r>
      <m:oMath>
        <m:sSub>
          <m:sSubPr>
            <m:ctrlPr>
              <w:rPr/>
            </m:ctrlPr>
          </m:sSubPr>
          <m:e>
            <m:r>
              <m:t>ρ</m:t>
            </m:r>
          </m:e>
          <m:sub>
            <m:r>
              <w:rPr/>
              <m:t xml:space="preserve">0</m:t>
            </m:r>
          </m:sub>
        </m:sSub>
        <m:r>
          <w:rPr/>
          <m:t>⊇</m:t>
        </m:r>
        <m:r>
          <w:rPr/>
          <m:t>…</m:t>
        </m:r>
        <m:r>
          <w:rPr/>
          <m:t>⊇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— построено.</w:t>
      </w:r>
    </w:p>
    <w:p w:rsidR="00000000" w:rsidDel="00000000" w:rsidP="00000000" w:rsidRDefault="00000000" w:rsidRPr="00000000">
      <w:pPr>
        <w:contextualSpacing w:val="0"/>
        <w:rPr/>
      </w:pPr>
      <m:oMath>
        <m:r>
          <w:rPr/>
          <m:t xml:space="preserve">(p, q)</m:t>
        </m:r>
        <m:r>
          <w:rPr/>
          <m:t>∈</m:t>
        </m:r>
        <m:sSub>
          <m:sSubPr>
            <m:ctrlPr>
              <w:rPr/>
            </m:ctrlPr>
          </m:sSubPr>
          <m:e>
            <m:r>
              <w:rPr/>
              <m:t>ρ</m:t>
            </m:r>
          </m:e>
          <m:sub>
            <m:r>
              <w:rPr/>
              <m:t xml:space="preserve">i+1</m:t>
            </m:r>
          </m:sub>
        </m:sSub>
      </m:oMath>
      <w:r w:rsidDel="00000000" w:rsidR="00000000" w:rsidRPr="00000000">
        <w:rPr>
          <w:rtl w:val="0"/>
        </w:rPr>
        <w:t xml:space="preserve"> эквивалентно системе: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rPr/>
      </w:pPr>
      <m:oMath>
        <m:r>
          <w:rPr/>
          <m:t xml:space="preserve">(p, q) </m:t>
        </m:r>
        <m:r>
          <w:rPr/>
          <m:t>∈</m:t>
        </m:r>
        <m:sSub>
          <m:sSubPr>
            <m:ctrlPr>
              <w:rPr/>
            </m:ctrlPr>
          </m:sSubPr>
          <m:e>
            <m:r>
              <w:rPr/>
              <m:t>ρ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m:oMath>
        <m:r>
          <m:t>∀</m:t>
        </m:r>
        <m:r>
          <w:rPr/>
          <m:t xml:space="preserve">a</m:t>
        </m:r>
        <m:r>
          <w:rPr/>
          <m:t>∈</m:t>
        </m:r>
        <m:nary>
          <m:naryPr>
            <m:chr m:val="∑"/>
            <m:ctrlPr>
              <w:rPr/>
            </m:ctrlPr>
          </m:naryPr>
          <m:sub/>
          <m:sup/>
        </m:nary>
        <m:r>
          <w:rPr/>
          <m:t xml:space="preserve">(</m:t>
        </m:r>
        <m:r>
          <w:rPr/>
          <m:t>δ</m:t>
        </m:r>
        <m:r>
          <w:rPr>
            <w:b w:val="1"/>
          </w:rPr>
          <m:t xml:space="preserve">(p,a), </m:t>
        </m:r>
        <m:r>
          <w:rPr>
            <w:b w:val="1"/>
          </w:rPr>
          <m:t>δ</m:t>
        </m:r>
        <m:r>
          <w:rPr>
            <w:b w:val="1"/>
          </w:rPr>
          <m:t xml:space="preserve">(q,a)</m:t>
        </m:r>
        <m:r>
          <w:rPr/>
          <m:t xml:space="preserve">)</m:t>
        </m:r>
        <m:r>
          <w:rPr/>
          <m:t>∈</m:t>
        </m:r>
        <m:sSub>
          <m:sSubPr>
            <m:ctrlPr>
              <w:rPr/>
            </m:ctrlPr>
          </m:sSubPr>
          <m:e>
            <m:r>
              <w:rPr/>
              <m:t>ρ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Останавливаемся при </w:t>
      </w:r>
      <m:oMath>
        <m:sSub>
          <m:sSubPr>
            <m:ctrlPr>
              <w:rPr/>
            </m:ctrlPr>
          </m:sSubPr>
          <m:e>
            <m:r>
              <m:t>ρ</m:t>
            </m:r>
          </m:e>
          <m:sub>
            <m:r>
              <w:rPr/>
              <m:t xml:space="preserve">l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>ρ</m:t>
            </m:r>
          </m:e>
          <m:sub>
            <m:r>
              <w:rPr/>
              <m:t xml:space="preserve">l+1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Покажем, что если </w:t>
      </w:r>
      <m:oMath>
        <m:sSub>
          <m:sSubPr>
            <m:ctrlPr>
              <w:rPr/>
            </m:ctrlPr>
          </m:sSubPr>
          <m:e>
            <m:r>
              <m:t>ρ</m:t>
            </m:r>
          </m:e>
          <m:sub>
            <m:r>
              <w:rPr/>
              <m:t xml:space="preserve">l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>ρ</m:t>
            </m:r>
          </m:e>
          <m:sub>
            <m:r>
              <w:rPr/>
              <m:t xml:space="preserve">l+1</m:t>
            </m:r>
          </m:sub>
        </m:sSub>
        <m:r>
          <w:rPr/>
          <m:t>⇒</m:t>
        </m:r>
        <m:sSub>
          <m:sSubPr>
            <m:ctrlPr>
              <w:rPr/>
            </m:ctrlPr>
          </m:sSubPr>
          <m:e>
            <m:r>
              <w:rPr/>
              <m:t>ρ</m:t>
            </m:r>
          </m:e>
          <m:sub>
            <m:r>
              <w:rPr/>
              <m:t xml:space="preserve">l</m:t>
            </m:r>
          </m:sub>
        </m:sSub>
      </m:oMath>
      <w:r w:rsidDel="00000000" w:rsidR="00000000" w:rsidRPr="00000000">
        <w:rPr>
          <w:rtl w:val="0"/>
        </w:rPr>
        <w:t xml:space="preserve">— конгруэнция</w:t>
      </w:r>
    </w:p>
    <w:p w:rsidR="00000000" w:rsidDel="00000000" w:rsidP="00000000" w:rsidRDefault="00000000" w:rsidRPr="00000000">
      <w:pPr>
        <w:contextualSpacing w:val="0"/>
        <w:rPr/>
      </w:pPr>
      <m:oMath>
        <m:r>
          <m:t>∀</m:t>
        </m:r>
        <m:r>
          <w:rPr/>
          <m:t xml:space="preserve">(p,q)</m:t>
        </m:r>
        <m:r>
          <w:rPr/>
          <m:t>∈</m:t>
        </m:r>
        <m:sSub>
          <m:sSubPr>
            <m:ctrlPr>
              <w:rPr/>
            </m:ctrlPr>
          </m:sSubPr>
          <m:e>
            <m:r>
              <w:rPr/>
              <m:t>ρ</m:t>
            </m:r>
          </m:e>
          <m:sub>
            <m:r>
              <w:rPr/>
              <m:t xml:space="preserve">l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>ρ</m:t>
            </m:r>
          </m:e>
          <m:sub>
            <m:r>
              <w:rPr/>
              <m:t xml:space="preserve">l+1</m:t>
            </m:r>
          </m:sub>
        </m:sSub>
        <m:r>
          <w:rPr/>
          <m:t xml:space="preserve">, </m:t>
        </m:r>
        <m:r>
          <w:rPr/>
          <m:t>∀</m:t>
        </m:r>
        <m:r>
          <w:rPr/>
          <m:t xml:space="preserve">a</m:t>
        </m:r>
        <m:r>
          <w:rPr/>
          <m:t>∈</m:t>
        </m:r>
        <m:r>
          <w:rPr/>
          <m:t>Σ</m:t>
        </m:r>
        <m:r>
          <w:rPr/>
          <m:t xml:space="preserve">(</m:t>
        </m:r>
        <m:r>
          <w:rPr/>
          <m:t>δ</m:t>
        </m:r>
        <m:r>
          <w:rPr>
            <w:b w:val="1"/>
          </w:rPr>
          <m:t xml:space="preserve">(p,a), </m:t>
        </m:r>
        <m:r>
          <w:rPr>
            <w:b w:val="1"/>
          </w:rPr>
          <m:t>δ</m:t>
        </m:r>
        <m:r>
          <w:rPr>
            <w:b w:val="1"/>
          </w:rPr>
          <m:t xml:space="preserve">(q,a)</m:t>
        </m:r>
        <m:r>
          <w:rPr/>
          <m:t xml:space="preserve">)</m:t>
        </m:r>
        <m:r>
          <w:rPr/>
          <m:t>∈</m:t>
        </m:r>
        <m:sSub>
          <m:sSubPr>
            <m:ctrlPr>
              <w:rPr/>
            </m:ctrlPr>
          </m:sSubPr>
          <m:e>
            <m:r>
              <w:rPr/>
              <m:t>ρ</m:t>
            </m:r>
          </m:e>
          <m:sub>
            <m:r>
              <w:rPr/>
              <m:t xml:space="preserve">l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>ρ</m:t>
            </m:r>
          </m:e>
          <m:sub>
            <m:r>
              <w:rPr/>
              <m:t xml:space="preserve">l+1</m:t>
            </m:r>
          </m:sub>
        </m:sSub>
        <m:r>
          <w:rPr/>
          <m:t>⇒</m:t>
        </m:r>
        <m:sSub>
          <m:sSubPr>
            <m:ctrlPr>
              <w:rPr/>
            </m:ctrlPr>
          </m:sSubPr>
          <m:e>
            <m:r>
              <w:rPr/>
              <m:t>ρ</m:t>
            </m:r>
          </m:e>
          <m:sub>
            <m:r>
              <w:rPr/>
              <m:t xml:space="preserve">l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>ρ</m:t>
            </m:r>
          </m:e>
          <m:sub>
            <m:r>
              <w:rPr/>
              <m:t xml:space="preserve">l+1</m:t>
            </m:r>
          </m:sub>
        </m:sSub>
      </m:oMath>
      <w:r w:rsidDel="00000000" w:rsidR="00000000" w:rsidRPr="00000000">
        <w:rPr>
          <w:rtl w:val="0"/>
        </w:rPr>
        <w:t xml:space="preserve">— конгруэнция.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Пример 1.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038600" cy="24003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45"/>
                    <a:srcRect b="20726" l="4166" r="27884" t="2542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27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1065"/>
        <w:gridCol w:w="945"/>
        <w:tblGridChange w:id="0">
          <w:tblGrid>
            <w:gridCol w:w="720"/>
            <w:gridCol w:w="1065"/>
            <w:gridCol w:w="9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m:t>ρ</m:t>
                  </m:r>
                </m:e>
                <m:sub>
                  <m:r>
                    <w:rPr/>
                    <m:t xml:space="preserve">0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1 3 5 7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2 4 6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2 7 7 7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2 6 6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3 5 5 7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4 2 4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27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1065"/>
        <w:gridCol w:w="945"/>
        <w:tblGridChange w:id="0">
          <w:tblGrid>
            <w:gridCol w:w="720"/>
            <w:gridCol w:w="1065"/>
            <w:gridCol w:w="9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m:t>ρ</m:t>
                  </m:r>
                </m:e>
                <m:sub>
                  <m:r>
                    <w:rPr/>
                    <m:t xml:space="preserve">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1| 3 5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2 4 6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2| 7 7 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2 6 6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3| 5 5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4 2 4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Тк классы переходов совпадают, значит </w:t>
      </w:r>
      <m:oMath>
        <m:sSub>
          <m:sSubPr>
            <m:ctrlPr>
              <w:rPr/>
            </m:ctrlPr>
          </m:sSubPr>
          <m:e>
            <m:r>
              <m:t>ρ</m:t>
            </m:r>
          </m:e>
          <m:sub>
            <m:r>
              <w:rPr/>
              <m:t xml:space="preserve">1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>ρ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314575" cy="1905000"/>
            <wp:effectExtent b="0" l="0" r="0" t="0"/>
            <wp:docPr id="35" name="image85.png"/>
            <a:graphic>
              <a:graphicData uri="http://schemas.openxmlformats.org/drawingml/2006/picture">
                <pic:pic>
                  <pic:nvPicPr>
                    <pic:cNvPr id="0" name="image85.png"/>
                    <pic:cNvPicPr preferRelativeResize="0"/>
                  </pic:nvPicPr>
                  <pic:blipFill>
                    <a:blip r:embed="rId46"/>
                    <a:srcRect b="29059" l="0" r="61057" t="28205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, конечное состояние: 2,4,6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 итоге этот автомат равен регулярному выражению “</w:t>
      </w:r>
      <w:r w:rsidDel="00000000" w:rsidR="00000000" w:rsidRPr="00000000">
        <w:rPr>
          <w:i w:val="1"/>
          <w:rtl w:val="0"/>
        </w:rPr>
        <w:t xml:space="preserve">a(a+b)*</w:t>
      </w:r>
      <w:r w:rsidDel="00000000" w:rsidR="00000000" w:rsidRPr="00000000">
        <w:rPr>
          <w:rtl w:val="0"/>
        </w:rPr>
        <w:t xml:space="preserve">”.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Пример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352675" cy="2781300"/>
            <wp:effectExtent b="0" l="0" r="0" t="0"/>
            <wp:docPr id="8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47"/>
                    <a:srcRect b="26495" l="0" r="60416" t="11111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27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1065"/>
        <w:gridCol w:w="945"/>
        <w:tblGridChange w:id="0">
          <w:tblGrid>
            <w:gridCol w:w="720"/>
            <w:gridCol w:w="1065"/>
            <w:gridCol w:w="9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m:t>ρ</m:t>
                  </m:r>
                </m:e>
                <m:sub>
                  <m:r>
                    <w:rPr/>
                    <m:t xml:space="preserve">0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1 2 4 5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3 6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2 2 5 4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6 6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1 3 2 1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4 5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Делим по букве 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27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1065"/>
        <w:gridCol w:w="945"/>
        <w:tblGridChange w:id="0">
          <w:tblGrid>
            <w:gridCol w:w="720"/>
            <w:gridCol w:w="1065"/>
            <w:gridCol w:w="9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m:t>ρ</m:t>
                  </m:r>
                </m:e>
                <m:sub>
                  <m:r>
                    <w:rPr/>
                    <m:t xml:space="preserve">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2| 1 4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3 6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2| 2 5 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6 6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3| 1 2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4 5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27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1125"/>
        <w:gridCol w:w="885"/>
        <w:tblGridChange w:id="0">
          <w:tblGrid>
            <w:gridCol w:w="720"/>
            <w:gridCol w:w="1125"/>
            <w:gridCol w:w="8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m:t>ρ</m:t>
                  </m:r>
                </m:e>
                <m:sub>
                  <m:r>
                    <w:rPr/>
                    <m:t xml:space="preserve">2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2| 1| 4|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3| 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2| 2| 5| 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6| 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3| 1| 2|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4| 5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Факторавтомат совпадает с исходным, то есть это минимальный</w:t>
        <w:br w:type="textWrapping"/>
        <w:t xml:space="preserve">С помощью этого алгоритма можно доказать что автомат минимальный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Каждое состояние находится в своем классе. Или что то подобное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 3.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438400" cy="2714625"/>
            <wp:effectExtent b="0" l="0" r="0" t="0"/>
            <wp:docPr id="55" name="image114.png"/>
            <a:graphic>
              <a:graphicData uri="http://schemas.openxmlformats.org/drawingml/2006/picture">
                <pic:pic>
                  <pic:nvPicPr>
                    <pic:cNvPr id="0" name="image114.png"/>
                    <pic:cNvPicPr preferRelativeResize="0"/>
                  </pic:nvPicPr>
                  <pic:blipFill>
                    <a:blip r:embed="rId48"/>
                    <a:srcRect b="26282" l="0" r="58974" t="1282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71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27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1065"/>
        <w:gridCol w:w="945"/>
        <w:tblGridChange w:id="0">
          <w:tblGrid>
            <w:gridCol w:w="720"/>
            <w:gridCol w:w="1065"/>
            <w:gridCol w:w="9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m:t>ρ</m:t>
                  </m:r>
                </m:e>
                <m:sub>
                  <m:r>
                    <w:rPr/>
                    <m:t xml:space="preserve">0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1 2 4 5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3 6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2 2 5 4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6 6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3 3 2 1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4 5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27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1065"/>
        <w:gridCol w:w="945"/>
        <w:tblGridChange w:id="0">
          <w:tblGrid>
            <w:gridCol w:w="720"/>
            <w:gridCol w:w="1065"/>
            <w:gridCol w:w="9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m:t>ρ</m:t>
                  </m:r>
                </m:e>
                <m:sub>
                  <m:r>
                    <w:rPr/>
                    <m:t xml:space="preserve">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2| 4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3 6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2| 5 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6 6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3| 2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4 5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Тогда у нас 3 состояния:</w:t>
        <w:br w:type="textWrapping"/>
      </w:r>
      <w:r w:rsidDel="00000000" w:rsidR="00000000" w:rsidRPr="00000000">
        <w:rPr/>
        <w:drawing>
          <wp:inline distB="114300" distT="114300" distL="114300" distR="114300">
            <wp:extent cx="2152650" cy="2295525"/>
            <wp:effectExtent b="0" l="0" r="0" t="0"/>
            <wp:docPr id="51" name="image109.png"/>
            <a:graphic>
              <a:graphicData uri="http://schemas.openxmlformats.org/drawingml/2006/picture">
                <pic:pic>
                  <pic:nvPicPr>
                    <pic:cNvPr id="0" name="image109.png"/>
                    <pic:cNvPicPr preferRelativeResize="0"/>
                  </pic:nvPicPr>
                  <pic:blipFill>
                    <a:blip r:embed="rId49"/>
                    <a:srcRect b="38675" l="3685" r="60096" t="9829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Это минимальный автомат. Было 6 стало 3.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При этом у нас только одно выходное состояние : (3, 6)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Рассмотрим: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m:oMath>
        <m:r>
          <w:rPr/>
          <m:t xml:space="preserve">L={</m:t>
        </m:r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n</m:t>
            </m:r>
          </m:sup>
        </m:sSup>
        <m:sSup>
          <m:sSupPr>
            <m:ctrlPr>
              <w:rPr/>
            </m:ctrlPr>
          </m:sSupPr>
          <m:e>
            <m:r>
              <w:rPr/>
              <m:t xml:space="preserve">b</m:t>
            </m:r>
          </m:e>
          <m:sup>
            <m:r>
              <w:rPr/>
              <m:t xml:space="preserve">n</m:t>
            </m:r>
          </m:sup>
        </m:sSup>
        <m:r>
          <w:rPr/>
          <m:t xml:space="preserve">|n</m:t>
        </m:r>
        <m:r>
          <w:rPr/>
          <m:t>∈</m:t>
        </m:r>
        <m:r>
          <w:rPr/>
          <m:t xml:space="preserve">N}</m:t>
        </m:r>
        <m:r>
          <w:rPr/>
          <m:t>∈</m:t>
        </m:r>
        <m:r>
          <w:rPr/>
          <m:t xml:space="preserve">Reg</m:t>
        </m:r>
        <m:sSup>
          <m:sSupPr>
            <m:ctrlPr>
              <w:rPr/>
            </m:ctrlPr>
          </m:sSupPr>
          <m:e>
            <m:nary>
              <m:naryPr>
                <m:chr m:val="∑"/>
                <m:ctrlPr>
                  <w:rPr/>
                </m:ctrlPr>
              </m:naryPr>
              <m:sub/>
              <m:sup>
                <m:r>
                  <w:rPr/>
                  <m:t xml:space="preserve">*</m:t>
                </m:r>
              </m:sup>
            </m:nary>
          </m:e>
          <m:sup/>
        </m:sSup>
        <m:r>
          <w:rPr/>
          <m:t xml:space="preserve">?</m:t>
        </m:r>
      </m:oMath>
      <w:r w:rsidDel="00000000" w:rsidR="00000000" w:rsidRPr="00000000">
        <w:rPr>
          <w:rtl w:val="0"/>
        </w:rPr>
        <w:t xml:space="preserve">—  лол нет.</w:t>
        <w:br w:type="textWrapping"/>
        <w:t xml:space="preserve">Почему? А потому.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Лемма(</w:t>
      </w:r>
      <w:r w:rsidDel="00000000" w:rsidR="00000000" w:rsidRPr="00000000">
        <w:rPr>
          <w:rtl w:val="0"/>
        </w:rPr>
        <w:t xml:space="preserve">О накачке для рациональных языков) - </w:t>
      </w:r>
      <w:r w:rsidDel="00000000" w:rsidR="00000000" w:rsidRPr="00000000">
        <w:rPr>
          <w:i w:val="1"/>
          <w:rtl w:val="0"/>
        </w:rPr>
        <w:t xml:space="preserve">pumping lemma.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Пусть </w:t>
      </w:r>
      <m:oMath>
        <m:r>
          <w:rPr/>
          <m:t xml:space="preserve">L</m:t>
        </m:r>
        <m:r>
          <w:rPr/>
          <m:t>∈</m:t>
        </m:r>
        <m:r>
          <w:rPr/>
          <m:t xml:space="preserve">Reg</m:t>
        </m:r>
        <m:nary>
          <m:naryPr>
            <m:chr m:val="∑"/>
            <m:ctrlPr>
              <w:rPr/>
            </m:ctrlPr>
          </m:naryPr>
          <m:sub/>
          <m:sup>
            <m:r>
              <w:rPr/>
              <m:t xml:space="preserve">*</m:t>
            </m:r>
          </m:sup>
        </m:nary>
      </m:oMath>
      <w:r w:rsidDel="00000000" w:rsidR="00000000" w:rsidRPr="00000000">
        <w:rPr>
          <w:rtl w:val="0"/>
        </w:rPr>
        <w:t xml:space="preserve">, тогда </w:t>
      </w:r>
      <m:oMath>
        <m:r>
          <m:t>∃</m:t>
        </m:r>
        <m:r>
          <w:rPr/>
          <m:t xml:space="preserve">n</m:t>
        </m:r>
        <m:r>
          <w:rPr/>
          <m:t>∈</m:t>
        </m:r>
        <m:r>
          <w:rPr/>
          <m:t xml:space="preserve">N, </m:t>
        </m:r>
        <m:r>
          <w:rPr/>
          <m:t>∀</m:t>
        </m:r>
        <m:r>
          <w:rPr/>
          <m:t xml:space="preserve">u</m:t>
        </m:r>
        <m:r>
          <w:rPr/>
          <m:t>∈</m:t>
        </m:r>
        <m:r>
          <w:rPr/>
          <m:t xml:space="preserve">L,|u|</m:t>
        </m:r>
        <m:r>
          <w:rPr/>
          <m:t>≥</m:t>
        </m:r>
        <m:r>
          <w:rPr/>
          <m:t xml:space="preserve">n, u=xyz, |xy|</m:t>
        </m:r>
        <m:r>
          <w:rPr/>
          <m:t>≤</m:t>
        </m:r>
        <m:r>
          <w:rPr/>
          <m:t xml:space="preserve">n, y</m:t>
        </m:r>
        <m:r>
          <w:rPr/>
          <m:t>≠</m:t>
        </m:r>
        <m:r>
          <w:rPr/>
          <m:t>ε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m:oMath>
        <m:r>
          <m:t>∀</m:t>
        </m:r>
        <m:r>
          <w:rPr/>
          <m:t xml:space="preserve">k</m:t>
        </m:r>
        <m:r>
          <w:rPr/>
          <m:t>≥</m:t>
        </m:r>
        <m:r>
          <w:rPr/>
          <m:t xml:space="preserve">0, x</m:t>
        </m:r>
        <m:sSup>
          <m:sSupPr>
            <m:ctrlPr>
              <w:rPr/>
            </m:ctrlPr>
          </m:sSupPr>
          <m:e>
            <m:r>
              <w:rPr/>
              <m:t xml:space="preserve">y</m:t>
            </m:r>
          </m:e>
          <m:sup>
            <m:r>
              <w:rPr/>
              <m:t xml:space="preserve">k</m:t>
            </m:r>
          </m:sup>
        </m:sSup>
        <m:r>
          <w:rPr/>
          <m:t xml:space="preserve">z</m:t>
        </m:r>
        <m:r>
          <w:rPr/>
          <m:t>∈</m:t>
        </m:r>
        <m:r>
          <w:rPr/>
          <m:t xml:space="preserve">L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Доказательство.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 случай. </w:t>
      </w:r>
      <m:oMath>
        <m:r>
          <w:rPr/>
          <m:t xml:space="preserve">L</m:t>
        </m:r>
      </m:oMath>
      <w:r w:rsidDel="00000000" w:rsidR="00000000" w:rsidRPr="00000000">
        <w:rPr>
          <w:rtl w:val="0"/>
        </w:rPr>
        <w:t xml:space="preserve"> — конечный язык, тогда в этом </w:t>
      </w:r>
      <m:oMath>
        <m:r>
          <w:rPr/>
          <m:t xml:space="preserve">L</m:t>
        </m:r>
      </m:oMath>
      <w:r w:rsidDel="00000000" w:rsidR="00000000" w:rsidRPr="00000000">
        <w:rPr>
          <w:rtl w:val="0"/>
        </w:rPr>
        <w:t xml:space="preserve">есть самое длинное слово </w:t>
      </w:r>
      <m:oMath>
        <m:r>
          <w:rPr/>
          <m:t xml:space="preserve">n=max{</m:t>
        </m:r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w</m:t>
            </m:r>
          </m:e>
        </m:d>
        <m:r>
          <w:rPr/>
          <m:t xml:space="preserve"> | w</m:t>
        </m:r>
        <m:r>
          <w:rPr/>
          <m:t>∈</m:t>
        </m:r>
        <m:r>
          <w:rPr/>
          <m:t xml:space="preserve">L}+1</m:t>
        </m:r>
      </m:oMath>
      <w:r w:rsidDel="00000000" w:rsidR="00000000" w:rsidRPr="00000000">
        <w:rPr>
          <w:rtl w:val="0"/>
        </w:rPr>
        <w:t xml:space="preserve">   </w:t>
      </w:r>
      <m:oMath>
        <m:r>
          <m:t>⇒</m:t>
        </m:r>
        <m:r>
          <m:t>¬</m:t>
        </m:r>
        <m:r>
          <m:t>∃</m:t>
        </m:r>
        <m:r>
          <w:rPr/>
          <m:t xml:space="preserve"> w</m:t>
        </m:r>
        <m:r>
          <w:rPr/>
          <m:t>∈</m:t>
        </m:r>
        <m:r>
          <w:rPr/>
          <m:t xml:space="preserve">L       </m:t>
        </m:r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w</m:t>
            </m:r>
          </m:e>
        </m:d>
        <m:r>
          <w:rPr/>
          <m:t>≥</m:t>
        </m:r>
        <m:r>
          <w:rPr/>
          <m:t xml:space="preserve">n</m:t>
        </m:r>
        <m:r>
          <w:rPr/>
          <m:t>⇒</m:t>
        </m:r>
      </m:oMath>
      <w:r w:rsidDel="00000000" w:rsidR="00000000" w:rsidRPr="00000000">
        <w:rPr>
          <w:rtl w:val="0"/>
        </w:rPr>
        <w:t xml:space="preserve">все выполняется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 случай. </w:t>
      </w:r>
      <m:oMath>
        <m:r>
          <w:rPr/>
          <m:t xml:space="preserve">L</m:t>
        </m:r>
      </m:oMath>
      <w:r w:rsidDel="00000000" w:rsidR="00000000" w:rsidRPr="00000000">
        <w:rPr>
          <w:rtl w:val="0"/>
        </w:rPr>
        <w:t xml:space="preserve">— бесконечный язык, </w:t>
      </w:r>
      <m:oMath>
        <m:r>
          <w:rPr/>
          <m:t xml:space="preserve">Rat</m:t>
        </m:r>
        <m:nary>
          <m:naryPr>
            <m:chr m:val="∑"/>
            <m:ctrlPr>
              <w:rPr/>
            </m:ctrlPr>
          </m:naryPr>
          <m:sub/>
          <m:sup>
            <m:r>
              <w:rPr/>
              <m:t xml:space="preserve">*</m:t>
            </m:r>
          </m:sup>
        </m:nary>
        <m:r>
          <w:rPr/>
          <m:t>⇒</m:t>
        </m:r>
        <m:r>
          <w:rPr/>
          <m:t>∃</m:t>
        </m:r>
        <m:r>
          <w:rPr/>
          <m:t xml:space="preserve">ДКА, A=(Q,</m:t>
        </m:r>
        <m:nary>
          <m:naryPr>
            <m:chr m:val="∑"/>
            <m:ctrlPr>
              <w:rPr/>
            </m:ctrlPr>
          </m:naryPr>
          <m:sub/>
          <m:sup/>
        </m:nary>
        <m:r>
          <w:rPr/>
          <m:t xml:space="preserve">,</m:t>
        </m:r>
        <m:r>
          <w:rPr/>
          <m:t>δ</m:t>
        </m:r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0</m:t>
            </m:r>
          </m:sub>
        </m:sSub>
        <m:r>
          <w:rPr/>
          <m:t xml:space="preserve">,F)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m:oMath>
        <m:r>
          <w:rPr/>
          <m:t xml:space="preserve">L=L(A). Берем n = </m:t>
        </m:r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Q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048125" cy="800100"/>
            <wp:effectExtent b="0" l="0" r="0" t="0"/>
            <wp:docPr id="25" name="image68.png"/>
            <a:graphic>
              <a:graphicData uri="http://schemas.openxmlformats.org/drawingml/2006/picture">
                <pic:pic>
                  <pic:nvPicPr>
                    <pic:cNvPr id="0" name="image68.png"/>
                    <pic:cNvPicPr preferRelativeResize="0"/>
                  </pic:nvPicPr>
                  <pic:blipFill>
                    <a:blip r:embed="rId50"/>
                    <a:srcRect b="44017" l="7211" r="24679" t="38034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m:oMath>
        <m:r>
          <w:rPr/>
          <m:t xml:space="preserve">w=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1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2</m:t>
            </m:r>
          </m:sub>
        </m:sSub>
        <m:r>
          <w:rPr/>
          <m:t>…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n</m:t>
            </m:r>
          </m:sub>
        </m:sSub>
        <m:r>
          <w:rPr/>
          <m:t xml:space="preserve">, |w|=n, </m:t>
        </m:r>
        <m:r>
          <w:rPr/>
          <m:t>∃</m:t>
        </m:r>
        <m:r>
          <w:rPr/>
          <m:t xml:space="preserve">i,j 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i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j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У нас (n+1) состояние в этом пути . Будем считать что i, j - наименьшие с таким свойством. На пути </w:t>
      </w:r>
      <m:oMath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0</m:t>
            </m:r>
          </m:sub>
        </m:sSub>
        <m:r>
          <w:rPr/>
          <m:t xml:space="preserve"> </m:t>
        </m:r>
        <m:r>
          <w:rPr/>
          <m:t>→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i</m:t>
            </m:r>
          </m:sub>
        </m:sSub>
        <m:r>
          <w:rPr/>
          <m:t>→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n</m:t>
            </m:r>
          </m:sub>
        </m:sSub>
      </m:oMath>
      <w:r w:rsidDel="00000000" w:rsidR="00000000" w:rsidRPr="00000000">
        <w:rPr>
          <w:rtl w:val="0"/>
        </w:rPr>
        <w:t xml:space="preserve">, где </w:t>
      </w:r>
      <m:oMath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0</m:t>
            </m:r>
          </m:sub>
        </m:sSub>
        <m:r>
          <w:rPr/>
          <m:t xml:space="preserve"> </m:t>
        </m:r>
        <m:r>
          <w:rPr/>
          <m:t>→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 это префикс x, </w:t>
      </w:r>
      <m:oMath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i</m:t>
            </m:r>
          </m:sub>
        </m:sSub>
        <m:r>
          <w:rPr/>
          <m:t>→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n</m:t>
            </m:r>
          </m:sub>
        </m:sSub>
      </m:oMath>
      <w:r w:rsidDel="00000000" w:rsidR="00000000" w:rsidRPr="00000000">
        <w:rPr>
          <w:rtl w:val="0"/>
        </w:rPr>
        <w:t xml:space="preserve"> - суффикс z, a </w:t>
      </w:r>
      <m:oMath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i</m:t>
            </m:r>
          </m:sub>
        </m:sSub>
        <m:r>
          <w:rPr/>
          <m:t>→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i </m:t>
            </m:r>
          </m:sub>
        </m:sSub>
      </m:oMath>
      <w:r w:rsidDel="00000000" w:rsidR="00000000" w:rsidRPr="00000000">
        <w:rPr>
          <w:rtl w:val="0"/>
        </w:rPr>
        <w:t xml:space="preserve">это слово y. Получили xyz. Так вот, на пути </w:t>
      </w:r>
      <m:oMath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0</m:t>
            </m:r>
          </m:sub>
        </m:sSub>
        <m:r>
          <w:rPr/>
          <m:t xml:space="preserve"> </m:t>
        </m:r>
        <m:r>
          <w:rPr/>
          <m:t>→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i</m:t>
            </m:r>
          </m:sub>
        </m:sSub>
        <m:r>
          <w:rPr/>
          <m:t>→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j</m:t>
            </m:r>
          </m:sub>
        </m:sSub>
      </m:oMath>
      <w:r w:rsidDel="00000000" w:rsidR="00000000" w:rsidRPr="00000000">
        <w:rPr>
          <w:rtl w:val="0"/>
        </w:rPr>
        <w:t xml:space="preserve"> есть только 2 повторяющиеся сост. </w:t>
      </w:r>
      <m:oMath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i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j </m:t>
            </m:r>
          </m:sub>
        </m:sSub>
        <m:r>
          <w:rPr/>
          <m:t>≤</m:t>
        </m:r>
        <m:r>
          <w:rPr/>
          <m:t xml:space="preserve">n + 1</m:t>
        </m:r>
      </m:oMath>
      <w:r w:rsidDel="00000000" w:rsidR="00000000" w:rsidRPr="00000000">
        <w:rPr>
          <w:rtl w:val="0"/>
        </w:rPr>
        <w:t xml:space="preserve">, значит </w:t>
      </w:r>
      <m:oMath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xy</m:t>
            </m:r>
          </m:e>
        </m:d>
        <m:r>
          <w:rPr/>
          <m:t>≤</m:t>
        </m:r>
        <m:r>
          <w:rPr/>
          <m:t xml:space="preserve">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Пример 1. Доказать, что </w:t>
      </w:r>
      <m:oMath>
        <m:r>
          <w:rPr/>
          <m:t xml:space="preserve">L={</m:t>
        </m:r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m</m:t>
            </m:r>
          </m:sup>
        </m:sSup>
        <m:sSup>
          <m:sSupPr>
            <m:ctrlPr>
              <w:rPr/>
            </m:ctrlPr>
          </m:sSupPr>
          <m:e>
            <m:r>
              <w:rPr/>
              <m:t xml:space="preserve">b</m:t>
            </m:r>
          </m:e>
          <m:sup>
            <m:r>
              <w:rPr/>
              <m:t xml:space="preserve">m</m:t>
            </m:r>
          </m:sup>
        </m:sSup>
        <m:r>
          <w:rPr/>
          <m:t xml:space="preserve">|m</m:t>
        </m:r>
        <m:r>
          <w:rPr/>
          <m:t>∈</m:t>
        </m:r>
        <m:r>
          <w:rPr/>
          <m:t xml:space="preserve">N}</m:t>
        </m:r>
      </m:oMath>
      <w:r w:rsidDel="00000000" w:rsidR="00000000" w:rsidRPr="00000000">
        <w:rPr>
          <w:rtl w:val="0"/>
        </w:rPr>
        <w:t xml:space="preserve"> — не рациональный.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От противного. Пусть рациональный, то выполняется лемма о накачке, значит существует слово из этого языка, для которого условия леммы о накачке не выполняются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Выбрать хороший пример. Берём </w:t>
      </w:r>
      <m:oMath>
        <m:r>
          <w:rPr/>
          <m:t xml:space="preserve">m=n</m:t>
        </m:r>
      </m:oMath>
      <w:r w:rsidDel="00000000" w:rsidR="00000000" w:rsidRPr="00000000">
        <w:rPr>
          <w:rtl w:val="0"/>
        </w:rPr>
        <w:t xml:space="preserve">. Тогда </w:t>
      </w:r>
      <m:oMath>
        <m:r>
          <w:rPr/>
          <m:t xml:space="preserve">|</m:t>
        </m:r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n</m:t>
            </m:r>
          </m:sup>
        </m:sSup>
        <m:sSup>
          <m:sSupPr>
            <m:ctrlPr>
              <w:rPr/>
            </m:ctrlPr>
          </m:sSupPr>
          <m:e>
            <m:r>
              <w:rPr/>
              <m:t xml:space="preserve">b</m:t>
            </m:r>
          </m:e>
          <m:sup>
            <m:r>
              <w:rPr/>
              <m:t xml:space="preserve">n</m:t>
            </m:r>
          </m:sup>
        </m:sSup>
        <m:r>
          <w:rPr/>
          <m:t xml:space="preserve">|</m:t>
        </m:r>
        <m:r>
          <w:rPr/>
          <m:t>≥</m:t>
        </m:r>
        <m:r>
          <w:rPr/>
          <m:t xml:space="preserve">n</m:t>
        </m:r>
      </m:oMath>
      <w:r w:rsidDel="00000000" w:rsidR="00000000" w:rsidRPr="00000000">
        <w:rPr>
          <w:rtl w:val="0"/>
        </w:rPr>
        <w:t xml:space="preserve">. Должно быть размещение </w:t>
      </w:r>
      <m:oMath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n</m:t>
            </m:r>
          </m:sup>
        </m:sSup>
        <m:sSup>
          <m:sSupPr>
            <m:ctrlPr>
              <w:rPr/>
            </m:ctrlPr>
          </m:sSupPr>
          <m:e>
            <m:r>
              <w:rPr/>
              <m:t xml:space="preserve">b</m:t>
            </m:r>
          </m:e>
          <m:sup>
            <m:r>
              <w:rPr/>
              <m:t xml:space="preserve">n</m:t>
            </m:r>
          </m:sup>
        </m:sSup>
        <m:r>
          <w:rPr/>
          <m:t xml:space="preserve">=xyz</m:t>
        </m:r>
      </m:oMath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>
      <w:pPr>
        <w:contextualSpacing w:val="0"/>
        <w:rPr/>
      </w:pPr>
      <m:oMath>
        <m:r>
          <w:rPr/>
          <m:t xml:space="preserve">x=</m:t>
        </m:r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s</m:t>
            </m:r>
          </m:sup>
        </m:sSup>
        <m:r>
          <w:rPr/>
          <m:t xml:space="preserve">     y=</m:t>
        </m:r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t</m:t>
            </m:r>
          </m:sup>
        </m:sSup>
        <m:r>
          <w:rPr/>
          <m:t xml:space="preserve">     z = </m:t>
        </m:r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n-s-t</m:t>
            </m:r>
          </m:sup>
        </m:sSup>
        <m:sSup>
          <m:sSupPr>
            <m:ctrlPr>
              <w:rPr/>
            </m:ctrlPr>
          </m:sSupPr>
          <m:e>
            <m:r>
              <w:rPr/>
              <m:t xml:space="preserve">b</m:t>
            </m:r>
          </m:e>
          <m:sup>
            <m:r>
              <w:rPr/>
              <m:t xml:space="preserve">n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Берем k=2</w:t>
      </w:r>
    </w:p>
    <w:p w:rsidR="00000000" w:rsidDel="00000000" w:rsidP="00000000" w:rsidRDefault="00000000" w:rsidRPr="00000000">
      <w:pPr>
        <w:contextualSpacing w:val="0"/>
        <w:rPr/>
      </w:pPr>
      <m:oMath>
        <m:r>
          <w:rPr/>
          <m:t xml:space="preserve">x</m:t>
        </m:r>
        <m:sSup>
          <m:sSupPr>
            <m:ctrlPr>
              <w:rPr/>
            </m:ctrlPr>
          </m:sSupPr>
          <m:e>
            <m:r>
              <w:rPr/>
              <m:t xml:space="preserve">y</m:t>
            </m:r>
          </m:e>
          <m:sup>
            <m:r>
              <w:rPr/>
              <m:t xml:space="preserve">2</m:t>
            </m:r>
          </m:sup>
        </m:sSup>
        <m:r>
          <w:rPr/>
          <m:t xml:space="preserve">z=</m:t>
        </m:r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s</m:t>
            </m:r>
          </m:sup>
        </m:sSup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2t</m:t>
            </m:r>
          </m:sup>
        </m:sSup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n-s-t</m:t>
            </m:r>
          </m:sup>
        </m:sSup>
        <m:sSup>
          <m:sSupPr>
            <m:ctrlPr>
              <w:rPr/>
            </m:ctrlPr>
          </m:sSupPr>
          <m:e>
            <m:r>
              <w:rPr/>
              <m:t xml:space="preserve">b</m:t>
            </m:r>
          </m:e>
          <m:sup>
            <m:r>
              <w:rPr/>
              <m:t xml:space="preserve">n</m:t>
            </m:r>
          </m:sup>
        </m:sSup>
        <m:r>
          <w:rPr/>
          <m:t xml:space="preserve">=</m:t>
        </m:r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t</m:t>
            </m:r>
          </m:sup>
        </m:sSup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n</m:t>
            </m:r>
          </m:sup>
        </m:sSup>
        <m:sSup>
          <m:sSupPr>
            <m:ctrlPr>
              <w:rPr/>
            </m:ctrlPr>
          </m:sSupPr>
          <m:e>
            <m:r>
              <w:rPr/>
              <m:t xml:space="preserve">b</m:t>
            </m:r>
          </m:e>
          <m:sup>
            <m:r>
              <w:rPr/>
              <m:t xml:space="preserve">n</m:t>
            </m:r>
          </m:sup>
        </m:sSup>
        <m:r>
          <w:rPr/>
          <m:t>∉</m:t>
        </m:r>
        <m:r>
          <w:rPr/>
          <m:t xml:space="preserve">L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Пример 2. </w:t>
      </w:r>
    </w:p>
    <w:p w:rsidR="00000000" w:rsidDel="00000000" w:rsidP="00000000" w:rsidRDefault="00000000" w:rsidRPr="00000000">
      <w:pPr>
        <w:contextualSpacing w:val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2</m:t>
            </m:r>
          </m:sub>
        </m:sSub>
        <m:r>
          <w:rPr/>
          <m:t xml:space="preserve">={w</m:t>
        </m:r>
        <m:r>
          <w:rPr/>
          <m:t>∈</m:t>
        </m:r>
        <m:r>
          <w:rPr/>
          <m:t xml:space="preserve">{a,b</m:t>
        </m:r>
        <m:sSup>
          <m:sSupPr>
            <m:ctrlPr>
              <w:rPr/>
            </m:ctrlPr>
          </m:sSupPr>
          <m:e>
            <m:r>
              <w:rPr/>
              <m:t xml:space="preserve">}</m:t>
            </m:r>
          </m:e>
          <m:sup>
            <m:r>
              <w:rPr/>
              <m:t xml:space="preserve">*</m:t>
            </m:r>
          </m:sup>
        </m:sSup>
        <m:r>
          <w:rPr/>
          <m:t xml:space="preserve"> | |w</m:t>
        </m:r>
        <m:sSub>
          <m:sSubPr>
            <m:ctrlPr>
              <w:rPr/>
            </m:ctrlPr>
          </m:sSubPr>
          <m:e>
            <m:r>
              <w:rPr/>
              <m:t xml:space="preserve">|</m:t>
            </m:r>
          </m:e>
          <m:sub>
            <m:r>
              <w:rPr/>
              <m:t xml:space="preserve">a</m:t>
            </m:r>
          </m:sub>
        </m:sSub>
        <m:r>
          <w:rPr/>
          <m:t xml:space="preserve">=|w</m:t>
        </m:r>
        <m:sSub>
          <m:sSubPr>
            <m:ctrlPr>
              <w:rPr/>
            </m:ctrlPr>
          </m:sSubPr>
          <m:e>
            <m:r>
              <w:rPr/>
              <m:t xml:space="preserve">|</m:t>
            </m:r>
          </m:e>
          <m:sub>
            <m:r>
              <w:rPr/>
              <m:t xml:space="preserve">b</m:t>
            </m:r>
          </m:sub>
        </m:sSub>
        <m:r>
          <w:rPr/>
          <m:t xml:space="preserve">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О/п. </w:t>
      </w:r>
      <m:oMath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2</m:t>
            </m:r>
          </m:sub>
        </m:sSub>
        <m:r>
          <w:rPr/>
          <m:t xml:space="preserve">-</m:t>
        </m:r>
      </m:oMath>
      <w:r w:rsidDel="00000000" w:rsidR="00000000" w:rsidRPr="00000000">
        <w:rPr>
          <w:rtl w:val="0"/>
        </w:rPr>
        <w:t xml:space="preserve">рациональное =&gt; лемма о накачке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контрпример</w:t>
      </w:r>
    </w:p>
    <w:p w:rsidR="00000000" w:rsidDel="00000000" w:rsidP="00000000" w:rsidRDefault="00000000" w:rsidRPr="00000000">
      <w:pPr>
        <w:contextualSpacing w:val="0"/>
        <w:rPr/>
      </w:pPr>
      <m:oMath>
        <m:r>
          <w:rPr/>
          <m:t xml:space="preserve">w=</m:t>
        </m:r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n</m:t>
            </m:r>
          </m:sup>
        </m:sSup>
        <m:sSup>
          <m:sSupPr>
            <m:ctrlPr>
              <w:rPr/>
            </m:ctrlPr>
          </m:sSupPr>
          <m:e>
            <m:r>
              <w:rPr/>
              <m:t xml:space="preserve">b</m:t>
            </m:r>
          </m:e>
          <m:sup>
            <m:r>
              <w:rPr/>
              <m:t xml:space="preserve">n</m:t>
            </m:r>
          </m:sup>
        </m:sSup>
        <m:r>
          <w:rPr/>
          <m:t>∈</m:t>
        </m:r>
        <m:r>
          <w:rPr/>
          <m:t xml:space="preserve">L</m:t>
        </m:r>
      </m:oMath>
      <w:r w:rsidDel="00000000" w:rsidR="00000000" w:rsidRPr="00000000">
        <w:rPr>
          <w:rtl w:val="0"/>
        </w:rPr>
        <w:t xml:space="preserve"> - слово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Что должен знать каждый уважающий себя студент: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m:oMath>
        <m:r>
          <w:rPr/>
          <m:t xml:space="preserve">Reg </m:t>
        </m:r>
        <m:nary>
          <m:naryPr>
            <m:chr m:val="∑"/>
            <m:ctrlPr>
              <w:rPr/>
            </m:ctrlPr>
          </m:naryPr>
          <m:sub/>
          <m:sup>
            <m:r>
              <w:rPr/>
              <m:t xml:space="preserve">*</m:t>
            </m:r>
          </m:sup>
        </m:nary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m:oMath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1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2</m:t>
            </m:r>
          </m:sub>
        </m:sSub>
        <m:r>
          <w:rPr/>
          <m:t>∈</m:t>
        </m:r>
        <m:r>
          <w:rPr/>
          <m:t xml:space="preserve">Rat</m:t>
        </m:r>
        <m:nary>
          <m:naryPr>
            <m:chr m:val="∑"/>
            <m:ctrlPr>
              <w:rPr/>
            </m:ctrlPr>
          </m:naryPr>
          <m:sub/>
          <m:sup>
            <m:r>
              <w:rPr/>
              <m:t xml:space="preserve">*</m:t>
            </m:r>
          </m:sup>
        </m:nary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1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2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1</m:t>
            </m:r>
          </m:sub>
        </m:sSub>
        <m:r>
          <w:rPr/>
          <m:t xml:space="preserve">\</m:t>
        </m:r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2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1</m:t>
            </m:r>
          </m:sub>
        </m:sSub>
        <m:r>
          <w:rPr/>
          <m:t>∩</m:t>
        </m:r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2</m:t>
            </m:r>
          </m:sub>
        </m:sSub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1</m:t>
            </m:r>
          </m:sub>
        </m:sSub>
        <m:r>
          <w:rPr/>
          <m:t xml:space="preserve">*</m:t>
        </m:r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2</m:t>
            </m:r>
          </m:sub>
        </m:sSub>
        <m:r>
          <w:rPr/>
          <m:t xml:space="preserve">,</m:t>
        </m:r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L</m:t>
                </m:r>
              </m:e>
              <m:sub>
                <m:r>
                  <w:rPr/>
                  <m:t xml:space="preserve">1</m:t>
                </m:r>
              </m:sub>
            </m:sSub>
          </m:e>
          <m:sup>
            <m:r>
              <w:rPr/>
              <m:t xml:space="preserve">-1</m:t>
            </m:r>
          </m:sup>
        </m:sSup>
        <m:r>
          <w:rPr/>
          <m:t xml:space="preserve">*</m:t>
        </m:r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2</m:t>
            </m:r>
          </m:sub>
        </m:sSub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1</m:t>
            </m:r>
          </m:sub>
        </m:sSub>
        <m:r>
          <w:rPr/>
          <m:t xml:space="preserve">*</m:t>
        </m:r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L</m:t>
                </m:r>
              </m:e>
              <m:sub>
                <m:r>
                  <w:rPr/>
                  <m:t xml:space="preserve">2</m:t>
                </m:r>
              </m:sub>
            </m:sSub>
          </m:e>
          <m:sup>
            <m:r>
              <w:rPr/>
              <m:t xml:space="preserve">-1</m:t>
            </m:r>
          </m:sup>
        </m:sSup>
        <m:r>
          <w:rPr/>
          <m:t xml:space="preserve">, </m:t>
        </m:r>
        <m:sSup>
          <m:sSupPr>
            <m:ctrlPr>
              <w:rPr/>
            </m:ctrlPr>
          </m:sSupPr>
          <m:e>
            <m:r>
              <w:rPr/>
              <m:t xml:space="preserve">L</m:t>
            </m:r>
          </m:e>
          <m:sup>
            <m:r>
              <w:rPr/>
              <m:t xml:space="preserve">*</m:t>
            </m:r>
          </m:sup>
        </m:sSup>
        <m:r>
          <w:rPr/>
          <m:t>∈</m:t>
        </m:r>
        <m:r>
          <w:rPr/>
          <m:t xml:space="preserve">Ret</m:t>
        </m:r>
        <m:nary>
          <m:naryPr>
            <m:chr m:val="∑"/>
            <m:ctrlPr>
              <w:rPr/>
            </m:ctrlPr>
          </m:naryPr>
          <m:sub/>
          <m:sup>
            <m:r>
              <w:rPr/>
              <m:t xml:space="preserve">*</m:t>
            </m:r>
          </m:sup>
        </m:nary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Т. Клинни </w:t>
      </w:r>
      <m:oMath>
        <m:r>
          <w:rPr/>
          <m:t xml:space="preserve">Reg </m:t>
        </m:r>
        <m:nary>
          <m:naryPr>
            <m:chr m:val="∑"/>
            <m:ctrlPr>
              <w:rPr/>
            </m:ctrlPr>
          </m:naryPr>
          <m:sub/>
          <m:sup>
            <m:r>
              <w:rPr/>
              <m:t xml:space="preserve">*</m:t>
            </m:r>
          </m:sup>
        </m:nary>
        <m:r>
          <w:rPr/>
          <m:t xml:space="preserve">=Rat</m:t>
        </m:r>
        <m:nary>
          <m:naryPr>
            <m:chr m:val="∑"/>
            <m:ctrlPr>
              <w:rPr/>
            </m:ctrlPr>
          </m:naryPr>
          <m:sub/>
          <m:sup>
            <m:r>
              <w:rPr/>
              <m:t xml:space="preserve">*</m:t>
            </m:r>
          </m:sup>
        </m:nary>
      </m:oMath>
      <w:r w:rsidDel="00000000" w:rsidR="00000000" w:rsidRPr="00000000">
        <w:rPr>
          <w:rtl w:val="0"/>
        </w:rPr>
        <w:t xml:space="preserve">  Она строит автоматы </w:t>
      </w: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1</m:t>
            </m:r>
          </m:sub>
        </m:sSub>
        <m:r>
          <w:rPr/>
          <m:t>→</m:t>
        </m:r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/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2 </m:t>
            </m:r>
          </m:sub>
        </m:sSub>
        <m:r>
          <w:rPr/>
          <m:t>→</m:t>
        </m:r>
        <m:r>
          <w:rPr/>
          <m:t xml:space="preserve">v</m:t>
        </m:r>
      </m:oMath>
      <w:r w:rsidDel="00000000" w:rsidR="00000000" w:rsidRPr="00000000">
        <w:rPr>
          <w:rtl w:val="0"/>
        </w:rPr>
        <w:t xml:space="preserve"> - детерминированные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Есть </w:t>
      </w:r>
      <m:oMath>
        <m:r>
          <m:t>ε</m:t>
        </m:r>
      </m:oMath>
      <w:r w:rsidDel="00000000" w:rsidR="00000000" w:rsidRPr="00000000">
        <w:rPr>
          <w:rtl w:val="0"/>
        </w:rPr>
        <w:t xml:space="preserve"> — НКА </w:t>
      </w:r>
      <m:oMath>
        <m:r>
          <m:t>→</m:t>
        </m:r>
      </m:oMath>
      <w:r w:rsidDel="00000000" w:rsidR="00000000" w:rsidRPr="00000000">
        <w:rPr>
          <w:rtl w:val="0"/>
        </w:rPr>
        <w:t xml:space="preserve">Детерминированный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ДКА </w:t>
      </w:r>
      <m:oMath>
        <m:r>
          <m:t>→</m:t>
        </m:r>
      </m:oMath>
      <w:r w:rsidDel="00000000" w:rsidR="00000000" w:rsidRPr="00000000">
        <w:rPr>
          <w:rtl w:val="0"/>
        </w:rPr>
        <w:t xml:space="preserve">минимальный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*   </w:t>
      </w:r>
      <m:oMath>
        <m:r>
          <w:rPr/>
          <m:t xml:space="preserve">u,v -</m:t>
        </m:r>
      </m:oMath>
      <w:r w:rsidDel="00000000" w:rsidR="00000000" w:rsidRPr="00000000">
        <w:rPr>
          <w:rtl w:val="0"/>
        </w:rPr>
        <w:t xml:space="preserve">регулярные выражения, значит ли это, что </w:t>
      </w:r>
      <m:oMath>
        <m:r>
          <w:rPr/>
          <m:t xml:space="preserve">u=v</m:t>
        </m:r>
      </m:oMath>
      <w:r w:rsidDel="00000000" w:rsidR="00000000" w:rsidRPr="00000000">
        <w:rPr>
          <w:rtl w:val="0"/>
        </w:rPr>
        <w:t xml:space="preserve">?????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jc w:val="center"/>
        <w:rPr/>
      </w:pPr>
      <w:bookmarkStart w:colFirst="0" w:colLast="0" w:name="_8lk44p4zjkh8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jc w:val="center"/>
        <w:rPr/>
      </w:pPr>
      <w:bookmarkStart w:colFirst="0" w:colLast="0" w:name="_nd0t5vfxzt5w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jc w:val="center"/>
        <w:rPr/>
      </w:pPr>
      <w:bookmarkStart w:colFirst="0" w:colLast="0" w:name="_81bemktd9gc7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jc w:val="center"/>
        <w:rPr/>
      </w:pPr>
      <w:bookmarkStart w:colFirst="0" w:colLast="0" w:name="_kx71epw591ik" w:id="15"/>
      <w:bookmarkEnd w:id="15"/>
      <w:r w:rsidDel="00000000" w:rsidR="00000000" w:rsidRPr="00000000">
        <w:rPr>
          <w:rtl w:val="0"/>
        </w:rPr>
        <w:t xml:space="preserve">Трансдьюсеры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Суть: есть автомат. На каждую букву, которую вы ему даете, автомат дает букву вам. При этом вы не видите, в каком состоянии находитесь, т.е. автомат - черный ящик.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Пример</w:t>
      </w:r>
      <w:r w:rsidDel="00000000" w:rsidR="00000000" w:rsidRPr="00000000">
        <w:rPr>
          <w:rtl w:val="0"/>
        </w:rPr>
        <w:t xml:space="preserve">: Вход: </w:t>
      </w:r>
      <m:oMath>
        <m:r>
          <w:rPr/>
          <m:t xml:space="preserve">w</m:t>
        </m:r>
        <m:r>
          <w:rPr/>
          <m:t>∈</m:t>
        </m:r>
        <m:r>
          <w:rPr/>
          <m:t xml:space="preserve">{a,b</m:t>
        </m:r>
        <m:sSup>
          <m:sSupPr>
            <m:ctrlPr>
              <w:rPr/>
            </m:ctrlPr>
          </m:sSupPr>
          <m:e>
            <m:r>
              <w:rPr/>
              <m:t xml:space="preserve">}</m:t>
            </m:r>
          </m:e>
          <m:sup>
            <m:r>
              <w:rPr/>
              <m:t xml:space="preserve">*</m:t>
            </m:r>
          </m:sup>
        </m:sSup>
      </m:oMath>
      <w:r w:rsidDel="00000000" w:rsidR="00000000" w:rsidRPr="00000000">
        <w:rPr>
          <w:rtl w:val="0"/>
        </w:rPr>
        <w:t xml:space="preserve"> Выход: все </w:t>
      </w:r>
      <m:oMath>
        <m:r>
          <w:rPr/>
          <m:t xml:space="preserve">a</m:t>
        </m:r>
      </m:oMath>
      <w:r w:rsidDel="00000000" w:rsidR="00000000" w:rsidRPr="00000000">
        <w:rPr>
          <w:rtl w:val="0"/>
        </w:rPr>
        <w:t xml:space="preserve"> заменим на </w:t>
      </w:r>
      <m:oMath>
        <m:r>
          <w:rPr/>
          <m:t xml:space="preserve">b 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Пример 2</w:t>
      </w:r>
      <w:r w:rsidDel="00000000" w:rsidR="00000000" w:rsidRPr="00000000">
        <w:rPr>
          <w:rtl w:val="0"/>
        </w:rPr>
        <w:t xml:space="preserve">: </w:t>
      </w:r>
      <m:oMath>
        <m:r>
          <w:rPr/>
          <m:t xml:space="preserve">L={</m:t>
        </m:r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n</m:t>
            </m:r>
          </m:sup>
        </m:sSup>
        <m:sSup>
          <m:sSupPr>
            <m:ctrlPr>
              <w:rPr/>
            </m:ctrlPr>
          </m:sSupPr>
          <m:e>
            <m:r>
              <w:rPr/>
              <m:t xml:space="preserve">b</m:t>
            </m:r>
          </m:e>
          <m:sup>
            <m:r>
              <w:rPr/>
              <m:t xml:space="preserve">m</m:t>
            </m:r>
          </m:sup>
        </m:sSup>
        <m:r>
          <w:rPr/>
          <m:t xml:space="preserve">| n,m ≥ 0}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m:oMath>
        <m:r>
          <w:rPr/>
          <m:t xml:space="preserve">w=</m:t>
        </m:r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n</m:t>
            </m:r>
          </m:sup>
        </m:sSup>
        <m:sSup>
          <m:sSupPr>
            <m:ctrlPr>
              <w:rPr/>
            </m:ctrlPr>
          </m:sSupPr>
          <m:e>
            <m:r>
              <w:rPr/>
              <m:t xml:space="preserve">b</m:t>
            </m:r>
          </m:e>
          <m:sup>
            <m:r>
              <w:rPr/>
              <m:t xml:space="preserve">m</m:t>
            </m:r>
          </m:sup>
        </m:sSup>
      </m:oMath>
      <w:r w:rsidDel="00000000" w:rsidR="00000000" w:rsidRPr="00000000">
        <w:rPr>
          <w:rtl w:val="0"/>
        </w:rPr>
        <w:t xml:space="preserve">в ответ </w:t>
      </w:r>
      <m:oMath>
        <m:r>
          <w:rPr/>
          <m:t xml:space="preserve">u=</m:t>
        </m:r>
        <m:sSup>
          <m:sSupPr>
            <m:ctrlPr>
              <w:rPr/>
            </m:ctrlPr>
          </m:sSupPr>
          <m:e>
            <m:r>
              <w:rPr/>
              <m:t xml:space="preserve">c</m:t>
            </m:r>
          </m:e>
          <m:sup>
            <m:r>
              <w:rPr/>
              <m:t xml:space="preserve">k</m:t>
            </m:r>
          </m:sup>
        </m:sSup>
        <m:r>
          <w:rPr/>
          <m:t xml:space="preserve">, где n ≤ k </m:t>
        </m:r>
        <m:r>
          <w:rPr>
            <w:vertAlign w:val="subscript"/>
          </w:rPr>
          <m:t xml:space="preserve">≤ n+m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Пример 3</w:t>
      </w:r>
      <w:r w:rsidDel="00000000" w:rsidR="00000000" w:rsidRPr="00000000">
        <w:rPr>
          <w:rtl w:val="0"/>
        </w:rPr>
        <w:t xml:space="preserve">: Вход: </w:t>
      </w:r>
      <m:oMath>
        <m:r>
          <w:rPr/>
          <m:t xml:space="preserve">L={</m:t>
        </m:r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m</m:t>
            </m:r>
          </m:sup>
        </m:sSup>
        <m:r>
          <w:rPr/>
          <m:t xml:space="preserve"> | m</m:t>
        </m:r>
        <m:r>
          <w:rPr/>
          <m:t>≥</m:t>
        </m:r>
        <m:r>
          <w:rPr/>
          <m:t xml:space="preserve">0}</m:t>
        </m:r>
      </m:oMath>
      <w:r w:rsidDel="00000000" w:rsidR="00000000" w:rsidRPr="00000000">
        <w:rPr>
          <w:rtl w:val="0"/>
        </w:rPr>
        <w:t xml:space="preserve"> Выход: </w:t>
      </w:r>
      <m:oMath>
        <m:r>
          <w:rPr/>
          <m:t xml:space="preserve">{</m:t>
        </m:r>
        <m:sSup>
          <m:sSupPr>
            <m:ctrlPr>
              <w:rPr/>
            </m:ctrlPr>
          </m:sSupPr>
          <m:e>
            <m:r>
              <w:rPr/>
              <m:t xml:space="preserve">c</m:t>
            </m:r>
          </m:e>
          <m:sup>
            <m:r>
              <w:rPr/>
              <m:t xml:space="preserve">k</m:t>
            </m:r>
          </m:sup>
        </m:sSup>
        <m:r>
          <w:rPr/>
          <m:t xml:space="preserve">, k ≥ 0}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Как выглядит рисунок трансдьюсера: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676525" cy="132397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51"/>
                    <a:srcRect b="38675" l="0" r="54967" t="31623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Опр.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Трансдьюсер(Transducer) - набор </w:t>
      </w:r>
      <m:oMath>
        <m:r>
          <w:rPr/>
          <m:t xml:space="preserve">A=(Q, </m:t>
        </m:r>
        <m:r>
          <w:rPr/>
          <m:t>Σ</m:t>
        </m:r>
        <m:r>
          <w:rPr/>
          <m:t xml:space="preserve">, </m:t>
        </m:r>
        <m:r>
          <w:rPr/>
          <m:t>Δ</m:t>
        </m:r>
        <m:r>
          <w:rPr/>
          <m:t xml:space="preserve">, </m:t>
        </m:r>
        <m:r>
          <w:rPr/>
          <m:t>α</m:t>
        </m:r>
        <m:r>
          <w:rPr/>
          <m:t xml:space="preserve">, </m:t>
        </m:r>
        <m:r>
          <w:rPr/>
          <m:t>β</m:t>
        </m:r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0</m:t>
            </m:r>
          </m:sub>
        </m:sSub>
        <m:r>
          <w:rPr/>
          <m:t xml:space="preserve">, F)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где:</w:t>
      </w:r>
    </w:p>
    <w:p w:rsidR="00000000" w:rsidDel="00000000" w:rsidP="00000000" w:rsidRDefault="00000000" w:rsidRPr="00000000">
      <w:pPr>
        <w:contextualSpacing w:val="0"/>
        <w:rPr/>
      </w:pPr>
      <m:oMath>
        <m:r>
          <m:t>Σ</m:t>
        </m:r>
      </m:oMath>
      <w:r w:rsidDel="00000000" w:rsidR="00000000" w:rsidRPr="00000000">
        <w:rPr>
          <w:rtl w:val="0"/>
        </w:rPr>
        <w:t xml:space="preserve"> - Входной алфавит</w:t>
      </w:r>
    </w:p>
    <w:p w:rsidR="00000000" w:rsidDel="00000000" w:rsidP="00000000" w:rsidRDefault="00000000" w:rsidRPr="00000000">
      <w:pPr>
        <w:contextualSpacing w:val="0"/>
        <w:rPr/>
      </w:pPr>
      <m:oMath>
        <m:r>
          <m:t>Δ</m:t>
        </m:r>
      </m:oMath>
      <w:r w:rsidDel="00000000" w:rsidR="00000000" w:rsidRPr="00000000">
        <w:rPr>
          <w:rtl w:val="0"/>
        </w:rPr>
        <w:t xml:space="preserve"> - Выходной алфавит</w:t>
      </w:r>
    </w:p>
    <w:p w:rsidR="00000000" w:rsidDel="00000000" w:rsidP="00000000" w:rsidRDefault="00000000" w:rsidRPr="00000000">
      <w:pPr>
        <w:contextualSpacing w:val="0"/>
        <w:rPr>
          <w:i w:val="1"/>
          <w:sz w:val="26"/>
          <w:szCs w:val="26"/>
        </w:rPr>
      </w:pPr>
      <m:oMath>
        <m:r>
          <m:t>α</m:t>
        </m:r>
      </m:oMath>
      <w:r w:rsidDel="00000000" w:rsidR="00000000" w:rsidRPr="00000000">
        <w:rPr>
          <w:rtl w:val="0"/>
        </w:rPr>
        <w:t xml:space="preserve"> - Функция переходов автомата; </w:t>
      </w:r>
      <m:oMath>
        <m:r>
          <m:t>α</m:t>
        </m:r>
        <m:r>
          <m:t>⊆</m:t>
        </m:r>
        <m:r>
          <w:rPr>
            <w:sz w:val="26"/>
            <w:szCs w:val="26"/>
          </w:rPr>
          <m:t xml:space="preserve">(Q</m:t>
        </m:r>
        <m:r>
          <w:rPr>
            <w:sz w:val="26"/>
            <w:szCs w:val="26"/>
          </w:rPr>
          <m:t>×</m:t>
        </m:r>
        <m:r>
          <w:rPr>
            <w:sz w:val="26"/>
            <w:szCs w:val="26"/>
          </w:rPr>
          <m:t>Σ</m:t>
        </m:r>
        <m:r>
          <w:rPr>
            <w:sz w:val="26"/>
            <w:szCs w:val="26"/>
          </w:rPr>
          <m:t>∪</m:t>
        </m:r>
        <m:r>
          <w:rPr>
            <w:sz w:val="26"/>
            <w:szCs w:val="26"/>
          </w:rPr>
          <m:t xml:space="preserve">{</m:t>
        </m:r>
        <m:r>
          <w:rPr>
            <w:sz w:val="26"/>
            <w:szCs w:val="26"/>
          </w:rPr>
          <m:t>ε</m:t>
        </m:r>
        <m:r>
          <w:rPr>
            <w:sz w:val="26"/>
            <w:szCs w:val="26"/>
          </w:rPr>
          <m:t xml:space="preserve">}</m:t>
        </m:r>
        <m:r>
          <w:rPr>
            <w:sz w:val="26"/>
            <w:szCs w:val="26"/>
          </w:rPr>
          <m:t>×</m:t>
        </m:r>
        <m:r>
          <w:rPr>
            <w:sz w:val="26"/>
            <w:szCs w:val="26"/>
          </w:rPr>
          <m:t xml:space="preserve">Q)</m:t>
        </m:r>
      </m:oMath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(как и раньше, обобщаем на</w:t>
      </w:r>
      <w:r w:rsidDel="00000000" w:rsidR="00000000" w:rsidRPr="00000000">
        <w:rPr>
          <w:i w:val="1"/>
          <w:sz w:val="26"/>
          <w:szCs w:val="26"/>
          <w:rtl w:val="0"/>
        </w:rPr>
        <w:t xml:space="preserve"> </w:t>
      </w:r>
      <m:oMath>
        <m:sSup>
          <m:sSupPr>
            <m:ctrlPr>
              <w:rPr>
                <w:i w:val="1"/>
              </w:rPr>
            </m:ctrlPr>
          </m:sSupPr>
          <m:e>
            <m:r>
              <m:t>Σ</m:t>
            </m:r>
          </m:e>
          <m:sup>
            <m:r>
              <w:rPr>
                <w:i w:val="1"/>
              </w:rPr>
              <m:t xml:space="preserve">*</m:t>
            </m:r>
          </m:sup>
        </m:sSup>
      </m:oMath>
      <w:r w:rsidDel="00000000" w:rsidR="00000000" w:rsidRPr="00000000">
        <w:rPr>
          <w:i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m:oMath>
        <m:r>
          <m:t>β</m:t>
        </m:r>
      </m:oMath>
      <w:r w:rsidDel="00000000" w:rsidR="00000000" w:rsidRPr="00000000">
        <w:rPr>
          <w:rtl w:val="0"/>
        </w:rPr>
        <w:t xml:space="preserve"> - Выходы автомата; </w:t>
      </w:r>
      <m:oMath>
        <m:r>
          <m:t>β</m:t>
        </m:r>
        <m:r>
          <m:t>⊆</m:t>
        </m:r>
        <m:r>
          <w:rPr>
            <w:sz w:val="26"/>
            <w:szCs w:val="26"/>
          </w:rPr>
          <m:t xml:space="preserve">(Q</m:t>
        </m:r>
        <m:r>
          <w:rPr>
            <w:sz w:val="26"/>
            <w:szCs w:val="26"/>
          </w:rPr>
          <m:t>×</m:t>
        </m:r>
        <m:r>
          <w:rPr>
            <w:sz w:val="26"/>
            <w:szCs w:val="26"/>
          </w:rPr>
          <m:t>Σ</m:t>
        </m:r>
        <m:r>
          <w:rPr>
            <w:sz w:val="26"/>
            <w:szCs w:val="26"/>
          </w:rPr>
          <m:t>∪</m:t>
        </m:r>
        <m:r>
          <w:rPr>
            <w:sz w:val="26"/>
            <w:szCs w:val="26"/>
          </w:rPr>
          <m:t xml:space="preserve">{</m:t>
        </m:r>
        <m:r>
          <w:rPr>
            <w:sz w:val="26"/>
            <w:szCs w:val="26"/>
          </w:rPr>
          <m:t>ε</m:t>
        </m:r>
        <m:r>
          <w:rPr>
            <w:sz w:val="26"/>
            <w:szCs w:val="26"/>
          </w:rPr>
          <m:t xml:space="preserve">}</m:t>
        </m:r>
        <m:r>
          <w:rPr>
            <w:sz w:val="26"/>
            <w:szCs w:val="26"/>
          </w:rPr>
          <m:t>×</m:t>
        </m:r>
        <m:r>
          <w:rPr>
            <w:sz w:val="26"/>
            <w:szCs w:val="26"/>
          </w:rPr>
          <m:t>Δ</m:t>
        </m:r>
        <m:r>
          <w:rPr>
            <w:sz w:val="26"/>
            <w:szCs w:val="26"/>
          </w:rPr>
          <m:t>∪</m:t>
        </m:r>
        <m:r>
          <w:rPr>
            <w:sz w:val="26"/>
            <w:szCs w:val="26"/>
          </w:rPr>
          <m:t xml:space="preserve">{</m:t>
        </m:r>
        <m:r>
          <w:rPr>
            <w:sz w:val="26"/>
            <w:szCs w:val="26"/>
          </w:rPr>
          <m:t>ε</m:t>
        </m:r>
        <m:r>
          <w:rPr>
            <w:sz w:val="26"/>
            <w:szCs w:val="26"/>
          </w:rPr>
          <m:t xml:space="preserve">})</m:t>
        </m:r>
      </m:oMath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(т.е. выход - набор из состояния, буквы, которую вы автомату “скормили” и буквы, которую вы на это получаете)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(Остальные символы имеют прежний смысл)</w:t>
      </w:r>
    </w:p>
    <w:p w:rsidR="00000000" w:rsidDel="00000000" w:rsidP="00000000" w:rsidRDefault="00000000" w:rsidRPr="00000000">
      <w:pPr>
        <w:contextualSpacing w:val="0"/>
        <w:rPr/>
      </w:pPr>
      <m:oMath>
        <m:r>
          <w:rPr/>
          <m:t xml:space="preserve">(w, u) </m:t>
        </m:r>
        <m:r>
          <w:rPr/>
          <m:t>∈</m:t>
        </m:r>
        <m:sSup>
          <m:sSupPr>
            <m:ctrlPr>
              <w:rPr/>
            </m:ctrlPr>
          </m:sSupPr>
          <m:e>
            <m:r>
              <w:rPr/>
              <m:t>Σ</m:t>
            </m:r>
          </m:e>
          <m:sup>
            <m:r>
              <w:rPr/>
              <m:t xml:space="preserve">*</m:t>
            </m:r>
          </m:sup>
        </m:sSup>
        <m:r>
          <w:rPr/>
          <m:t>×</m:t>
        </m:r>
        <m:sSup>
          <m:sSupPr>
            <m:ctrlPr>
              <w:rPr/>
            </m:ctrlPr>
          </m:sSupPr>
          <m:e>
            <m:r>
              <w:rPr/>
              <m:t>Δ</m:t>
            </m:r>
          </m:e>
          <m:sup>
            <m:r>
              <w:rPr/>
              <m:t xml:space="preserve">*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Опр.</w:t>
      </w:r>
      <w:r w:rsidDel="00000000" w:rsidR="00000000" w:rsidRPr="00000000">
        <w:rPr>
          <w:rtl w:val="0"/>
        </w:rPr>
        <w:t xml:space="preserve"> Трансдьюсер </w:t>
      </w:r>
      <m:oMath>
        <m:r>
          <w:rPr/>
          <m:t xml:space="preserve">A</m:t>
        </m:r>
      </m:oMath>
      <w:r w:rsidDel="00000000" w:rsidR="00000000" w:rsidRPr="00000000">
        <w:rPr>
          <w:rtl w:val="0"/>
        </w:rPr>
        <w:t xml:space="preserve"> распознает (принимает) пару </w:t>
      </w:r>
      <m:oMath>
        <m:r>
          <w:rPr/>
          <m:t xml:space="preserve">(w,u)</m:t>
        </m:r>
        <m:r>
          <w:rPr/>
          <m:t>∈</m:t>
        </m:r>
        <m:sSup>
          <m:sSupPr>
            <m:ctrlPr>
              <w:rPr/>
            </m:ctrlPr>
          </m:sSupPr>
          <m:e>
            <m:r>
              <w:rPr/>
              <m:t>Σ</m:t>
            </m:r>
          </m:e>
          <m:sup>
            <m:r>
              <w:rPr/>
              <m:t xml:space="preserve">*</m:t>
            </m:r>
          </m:sup>
        </m:sSup>
        <m:r>
          <w:rPr/>
          <m:t>×</m:t>
        </m:r>
        <m:sSup>
          <m:sSupPr>
            <m:ctrlPr>
              <w:rPr/>
            </m:ctrlPr>
          </m:sSupPr>
          <m:e>
            <m:r>
              <w:rPr/>
              <m:t>Δ</m:t>
            </m:r>
          </m:e>
          <m:sup>
            <m:r>
              <w:rPr/>
              <m:t xml:space="preserve">*</m:t>
            </m:r>
          </m:sup>
        </m:sSup>
      </m:oMath>
      <w:r w:rsidDel="00000000" w:rsidR="00000000" w:rsidRPr="00000000">
        <w:rPr>
          <w:rtl w:val="0"/>
        </w:rPr>
        <w:t xml:space="preserve">, если </w:t>
      </w:r>
      <m:oMath>
        <m:r>
          <m:t>∃</m:t>
        </m:r>
        <m:r>
          <w:rPr/>
          <m:t xml:space="preserve">f</m:t>
        </m:r>
        <m:r>
          <w:rPr/>
          <m:t>∈</m:t>
        </m:r>
        <m:r>
          <w:rPr/>
          <m:t xml:space="preserve">F: (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0</m:t>
            </m:r>
          </m:sub>
        </m:sSub>
        <m:r>
          <w:rPr/>
          <m:t xml:space="preserve">, w, f)</m:t>
        </m:r>
        <m:r>
          <w:rPr/>
          <m:t>∈</m:t>
        </m:r>
        <m:r>
          <w:rPr/>
          <m:t>α</m:t>
        </m:r>
        <m:r>
          <w:rPr/>
          <m:t xml:space="preserve">, (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0</m:t>
            </m:r>
          </m:sub>
        </m:sSub>
        <m:r>
          <w:rPr/>
          <m:t xml:space="preserve">,w,u)</m:t>
        </m:r>
        <m:r>
          <w:rPr/>
          <m:t>∈</m:t>
        </m:r>
        <m:r>
          <w:rPr/>
          <m:t>β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Опр.</w:t>
      </w:r>
      <w:r w:rsidDel="00000000" w:rsidR="00000000" w:rsidRPr="00000000">
        <w:rPr>
          <w:rtl w:val="0"/>
        </w:rPr>
        <w:t xml:space="preserve"> Пусть </w:t>
      </w:r>
      <m:oMath>
        <m:r>
          <m:t>τ</m:t>
        </m:r>
        <m:r>
          <m:t>⊆</m:t>
        </m:r>
        <m:sSup>
          <m:sSupPr>
            <m:ctrlPr>
              <w:rPr/>
            </m:ctrlPr>
          </m:sSupPr>
          <m:e>
            <m:r>
              <m:t>Σ</m:t>
            </m:r>
          </m:e>
          <m:sup>
            <m:r>
              <w:rPr/>
              <m:t xml:space="preserve">*</m:t>
            </m:r>
          </m:sup>
        </m:sSup>
        <m:r>
          <w:rPr/>
          <m:t>×</m:t>
        </m:r>
        <m:sSup>
          <m:sSupPr>
            <m:ctrlPr>
              <w:rPr/>
            </m:ctrlPr>
          </m:sSupPr>
          <m:e>
            <m:r>
              <w:rPr/>
              <m:t>Δ</m:t>
            </m:r>
          </m:e>
          <m:sup>
            <m:r>
              <w:rPr/>
              <m:t xml:space="preserve">*</m:t>
            </m:r>
          </m:sup>
        </m:sSup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/>
      </w:pPr>
      <m:oMath>
        <m:r>
          <w:rPr/>
          <m:t xml:space="preserve">A</m:t>
        </m:r>
      </m:oMath>
      <w:r w:rsidDel="00000000" w:rsidR="00000000" w:rsidRPr="00000000">
        <w:rPr>
          <w:rtl w:val="0"/>
        </w:rPr>
        <w:t xml:space="preserve"> распознает </w:t>
      </w:r>
      <m:oMath>
        <m:r>
          <m:t>τ</m:t>
        </m:r>
      </m:oMath>
      <w:r w:rsidDel="00000000" w:rsidR="00000000" w:rsidRPr="00000000">
        <w:rPr>
          <w:rtl w:val="0"/>
        </w:rPr>
        <w:t xml:space="preserve">, если </w:t>
      </w:r>
      <m:oMath>
        <m:r>
          <m:t>∀</m:t>
        </m:r>
        <m:r>
          <w:rPr/>
          <m:t xml:space="preserve">(w,u)</m:t>
        </m:r>
        <m:r>
          <w:rPr/>
          <m:t>∈</m:t>
        </m:r>
        <m:r>
          <w:rPr/>
          <m:t>τ</m:t>
        </m:r>
        <m:r>
          <w:rPr/>
          <m:t xml:space="preserve">:</m:t>
        </m:r>
      </m:oMath>
      <w:r w:rsidDel="00000000" w:rsidR="00000000" w:rsidRPr="00000000">
        <w:rPr>
          <w:rtl w:val="0"/>
        </w:rPr>
        <w:t xml:space="preserve"> </w:t>
      </w:r>
      <m:oMath>
        <m:r>
          <w:rPr/>
          <m:t xml:space="preserve">A</m:t>
        </m:r>
      </m:oMath>
      <w:r w:rsidDel="00000000" w:rsidR="00000000" w:rsidRPr="00000000">
        <w:rPr>
          <w:rtl w:val="0"/>
        </w:rPr>
        <w:t xml:space="preserve"> распознает </w:t>
      </w:r>
      <m:oMath>
        <m:r>
          <w:rPr/>
          <m:t xml:space="preserve">(w, u)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Опр.</w:t>
      </w:r>
      <w:r w:rsidDel="00000000" w:rsidR="00000000" w:rsidRPr="00000000">
        <w:rPr>
          <w:rtl w:val="0"/>
        </w:rPr>
        <w:t xml:space="preserve"> Назовем </w:t>
      </w:r>
      <m:oMath>
        <m:r>
          <m:t>τ</m:t>
        </m:r>
        <m:r>
          <m:t>⊆</m:t>
        </m:r>
        <m:sSup>
          <m:sSupPr>
            <m:ctrlPr>
              <w:rPr/>
            </m:ctrlPr>
          </m:sSupPr>
          <m:e>
            <m:r>
              <m:t>Σ</m:t>
            </m:r>
          </m:e>
          <m:sup>
            <m:r>
              <w:rPr/>
              <m:t xml:space="preserve">*</m:t>
            </m:r>
          </m:sup>
        </m:sSup>
        <m:r>
          <w:rPr/>
          <m:t>×</m:t>
        </m:r>
        <m:sSup>
          <m:sSupPr>
            <m:ctrlPr>
              <w:rPr/>
            </m:ctrlPr>
          </m:sSupPr>
          <m:e>
            <m:r>
              <w:rPr/>
              <m:t>Δ</m:t>
            </m:r>
          </m:e>
          <m:sup>
            <m:r>
              <w:rPr/>
              <m:t xml:space="preserve">*</m:t>
            </m:r>
          </m:sup>
        </m:sSup>
      </m:oMath>
      <w:r w:rsidDel="00000000" w:rsidR="00000000" w:rsidRPr="00000000">
        <w:rPr>
          <w:rtl w:val="0"/>
        </w:rPr>
        <w:t xml:space="preserve"> рациональным, если </w:t>
      </w:r>
      <m:oMath>
        <m:r>
          <m:t>∃</m:t>
        </m:r>
      </m:oMath>
      <w:r w:rsidDel="00000000" w:rsidR="00000000" w:rsidRPr="00000000">
        <w:rPr>
          <w:rtl w:val="0"/>
        </w:rPr>
        <w:t xml:space="preserve"> трансдьюсер, распознающий этот язык</w:t>
      </w:r>
      <m:oMath>
        <m:r>
          <m:t>τ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Style w:val="Heading2"/>
        <w:contextualSpacing w:val="0"/>
        <w:jc w:val="center"/>
        <w:rPr/>
      </w:pPr>
      <w:bookmarkStart w:colFirst="0" w:colLast="0" w:name="_cvbe4dm2ubl" w:id="16"/>
      <w:bookmarkEnd w:id="16"/>
      <w:r w:rsidDel="00000000" w:rsidR="00000000" w:rsidRPr="00000000">
        <w:rPr>
          <w:rtl w:val="0"/>
        </w:rPr>
        <w:t xml:space="preserve">Рациональные отношения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Опр.</w:t>
      </w:r>
      <w:r w:rsidDel="00000000" w:rsidR="00000000" w:rsidRPr="00000000">
        <w:rPr>
          <w:rtl w:val="0"/>
        </w:rPr>
        <w:t xml:space="preserve"> Проекии:</w:t>
      </w:r>
    </w:p>
    <w:p w:rsidR="00000000" w:rsidDel="00000000" w:rsidP="00000000" w:rsidRDefault="00000000" w:rsidRPr="00000000">
      <w:pPr>
        <w:contextualSpacing w:val="0"/>
        <w:rPr/>
      </w:pPr>
      <m:oMath>
        <m:sSub>
          <m:sSubPr>
            <m:ctrlPr>
              <w:rPr/>
            </m:ctrlPr>
          </m:sSubPr>
          <m:e>
            <m:r>
              <m:t>π</m:t>
            </m:r>
          </m:e>
          <m:sub>
            <m:r>
              <w:rPr/>
              <m:t xml:space="preserve">1</m:t>
            </m:r>
          </m:sub>
        </m:sSub>
        <m:r>
          <w:rPr/>
          <m:t xml:space="preserve">: </m:t>
        </m:r>
        <m:sSup>
          <m:sSupPr>
            <m:ctrlPr>
              <w:rPr/>
            </m:ctrlPr>
          </m:sSupPr>
          <m:e>
            <m:r>
              <w:rPr/>
              <m:t>Σ</m:t>
            </m:r>
          </m:e>
          <m:sup>
            <m:r>
              <w:rPr/>
              <m:t xml:space="preserve">*</m:t>
            </m:r>
          </m:sup>
        </m:sSup>
        <m:r>
          <w:rPr/>
          <m:t>×</m:t>
        </m:r>
        <m:sSup>
          <m:sSupPr>
            <m:ctrlPr>
              <w:rPr/>
            </m:ctrlPr>
          </m:sSupPr>
          <m:e>
            <m:r>
              <w:rPr/>
              <m:t>Δ</m:t>
            </m:r>
          </m:e>
          <m:sup>
            <m:r>
              <w:rPr/>
              <m:t xml:space="preserve">*</m:t>
            </m:r>
          </m:sup>
        </m:sSup>
        <m:r>
          <w:rPr/>
          <m:t xml:space="preserve"> </m:t>
        </m:r>
        <m:r>
          <w:rPr/>
          <m:t>→</m:t>
        </m:r>
        <m:sSup>
          <m:sSupPr>
            <m:ctrlPr>
              <w:rPr/>
            </m:ctrlPr>
          </m:sSupPr>
          <m:e>
            <m:r>
              <w:rPr/>
              <m:t>Σ</m:t>
            </m:r>
          </m:e>
          <m:sup>
            <m:r>
              <w:rPr/>
              <m:t xml:space="preserve">*</m:t>
            </m:r>
          </m:sup>
        </m:sSup>
        <m:r>
          <w:rPr/>
          <m:t xml:space="preserve"> , </m:t>
        </m:r>
        <m:sSub>
          <m:sSubPr>
            <m:ctrlPr>
              <w:rPr/>
            </m:ctrlPr>
          </m:sSubPr>
          <m:e>
            <m:r>
              <w:rPr/>
              <m:t>π</m:t>
            </m:r>
          </m:e>
          <m:sub>
            <m:r>
              <w:rPr/>
              <m:t xml:space="preserve">1</m:t>
            </m:r>
          </m:sub>
        </m:sSub>
        <m:r>
          <w:rPr/>
          <m:t xml:space="preserve">(u, v)=u</m:t>
        </m:r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m:oMath>
        <m:sSub>
          <m:sSubPr>
            <m:ctrlPr>
              <w:rPr/>
            </m:ctrlPr>
          </m:sSubPr>
          <m:e>
            <m:r>
              <m:t>π</m:t>
            </m:r>
          </m:e>
          <m:sub>
            <m:r>
              <w:rPr/>
              <m:t xml:space="preserve">2</m:t>
            </m:r>
          </m:sub>
        </m:sSub>
        <m:r>
          <w:rPr/>
          <m:t xml:space="preserve">: </m:t>
        </m:r>
        <m:sSup>
          <m:sSupPr>
            <m:ctrlPr>
              <w:rPr/>
            </m:ctrlPr>
          </m:sSupPr>
          <m:e>
            <m:r>
              <w:rPr/>
              <m:t>Σ</m:t>
            </m:r>
          </m:e>
          <m:sup>
            <m:r>
              <w:rPr/>
              <m:t xml:space="preserve">*</m:t>
            </m:r>
          </m:sup>
        </m:sSup>
        <m:r>
          <w:rPr/>
          <m:t>×</m:t>
        </m:r>
        <m:sSup>
          <m:sSupPr>
            <m:ctrlPr>
              <w:rPr/>
            </m:ctrlPr>
          </m:sSupPr>
          <m:e>
            <m:r>
              <w:rPr/>
              <m:t>Δ</m:t>
            </m:r>
          </m:e>
          <m:sup>
            <m:r>
              <w:rPr/>
              <m:t xml:space="preserve">*</m:t>
            </m:r>
          </m:sup>
        </m:sSup>
        <m:r>
          <w:rPr/>
          <m:t xml:space="preserve"> </m:t>
        </m:r>
        <m:r>
          <w:rPr/>
          <m:t>→</m:t>
        </m:r>
        <m:sSup>
          <m:sSupPr>
            <m:ctrlPr>
              <w:rPr/>
            </m:ctrlPr>
          </m:sSupPr>
          <m:e>
            <m:r>
              <w:rPr/>
              <m:t>Δ</m:t>
            </m:r>
          </m:e>
          <m:sup>
            <m:r>
              <w:rPr/>
              <m:t xml:space="preserve">*</m:t>
            </m:r>
          </m:sup>
        </m:sSup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>π</m:t>
            </m:r>
          </m:e>
          <m:sub>
            <m:r>
              <w:rPr/>
              <m:t xml:space="preserve">2</m:t>
            </m:r>
          </m:sub>
        </m:sSub>
        <m:r>
          <w:rPr/>
          <m:t xml:space="preserve">(u, v)=v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Замечание: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Пусть </w:t>
      </w:r>
      <m:oMath>
        <m:r>
          <w:rPr/>
          <m:t xml:space="preserve"> </m:t>
        </m:r>
        <m:r>
          <w:rPr/>
          <m:t>τ</m:t>
        </m:r>
      </m:oMath>
      <w:r w:rsidDel="00000000" w:rsidR="00000000" w:rsidRPr="00000000">
        <w:rPr>
          <w:rtl w:val="0"/>
        </w:rPr>
        <w:t xml:space="preserve"> - рационально</w:t>
      </w:r>
    </w:p>
    <w:p w:rsidR="00000000" w:rsidDel="00000000" w:rsidP="00000000" w:rsidRDefault="00000000" w:rsidRPr="00000000">
      <w:pPr>
        <w:contextualSpacing w:val="0"/>
        <w:rPr/>
      </w:pPr>
      <m:oMath>
        <m:sSub>
          <m:sSubPr>
            <m:ctrlPr>
              <w:rPr/>
            </m:ctrlPr>
          </m:sSubPr>
          <m:e>
            <m:r>
              <m:t>π</m:t>
            </m:r>
          </m:e>
          <m:sub>
            <m:r>
              <w:rPr/>
              <m:t xml:space="preserve">1</m:t>
            </m:r>
          </m:sub>
        </m:sSub>
        <m:r>
          <w:rPr/>
          <m:t xml:space="preserve">(</m:t>
        </m:r>
        <m:r>
          <w:rPr/>
          <m:t>τ</m:t>
        </m:r>
        <m:r>
          <w:rPr/>
          <m:t xml:space="preserve">) = {u</m:t>
        </m:r>
        <m:r>
          <w:rPr/>
          <m:t>∈</m:t>
        </m:r>
        <m:sSup>
          <m:sSupPr>
            <m:ctrlPr>
              <w:rPr/>
            </m:ctrlPr>
          </m:sSupPr>
          <m:e>
            <m:r>
              <w:rPr/>
              <m:t>Σ</m:t>
            </m:r>
          </m:e>
          <m:sup>
            <m:r>
              <w:rPr/>
              <m:t xml:space="preserve">*</m:t>
            </m:r>
          </m:sup>
        </m:sSup>
        <m:r>
          <w:rPr/>
          <m:t xml:space="preserve">| </m:t>
        </m:r>
        <m:r>
          <w:rPr/>
          <m:t>∃</m:t>
        </m:r>
        <m:r>
          <w:rPr/>
          <m:t xml:space="preserve">v</m:t>
        </m:r>
        <m:r>
          <w:rPr/>
          <m:t>∈</m:t>
        </m:r>
        <m:sSup>
          <m:sSupPr>
            <m:ctrlPr>
              <w:rPr/>
            </m:ctrlPr>
          </m:sSupPr>
          <m:e>
            <m:r>
              <w:rPr/>
              <m:t>Δ</m:t>
            </m:r>
          </m:e>
          <m:sup>
            <m:r>
              <w:rPr/>
              <m:t xml:space="preserve">*</m:t>
            </m:r>
          </m:sup>
        </m:sSup>
        <m:r>
          <w:rPr/>
          <m:t xml:space="preserve"> (u, v)</m:t>
        </m:r>
        <m:r>
          <w:rPr/>
          <m:t>∈</m:t>
        </m:r>
        <m:r>
          <w:rPr/>
          <m:t>τ</m:t>
        </m:r>
        <m:r>
          <w:rPr/>
          <m:t xml:space="preserve">}</m:t>
        </m:r>
        <m:r>
          <w:rPr/>
          <m:t>∈</m:t>
        </m:r>
        <m:r>
          <w:rPr/>
          <m:t xml:space="preserve">Rat </m:t>
        </m:r>
        <m:sSup>
          <m:sSupPr>
            <m:ctrlPr>
              <w:rPr/>
            </m:ctrlPr>
          </m:sSupPr>
          <m:e>
            <m:r>
              <w:rPr/>
              <m:t>Σ</m:t>
            </m:r>
          </m:e>
          <m:sup>
            <m:r>
              <w:rPr/>
              <m:t xml:space="preserve">*</m:t>
            </m:r>
          </m:sup>
        </m:sSup>
        <m:r>
          <w:rPr/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m:oMath>
        <m:sSub>
          <m:sSubPr>
            <m:ctrlPr>
              <w:rPr/>
            </m:ctrlPr>
          </m:sSubPr>
          <m:e>
            <m:r>
              <m:t>π</m:t>
            </m:r>
          </m:e>
          <m:sub>
            <m:r>
              <w:rPr/>
              <m:t xml:space="preserve">2</m:t>
            </m:r>
          </m:sub>
        </m:sSub>
        <m:r>
          <w:rPr/>
          <m:t xml:space="preserve">(</m:t>
        </m:r>
        <m:r>
          <w:rPr/>
          <m:t>τ</m:t>
        </m:r>
        <m:r>
          <w:rPr/>
          <m:t xml:space="preserve">) </m:t>
        </m:r>
        <m:r>
          <w:rPr/>
          <m:t>∈</m:t>
        </m:r>
        <m:r>
          <w:rPr/>
          <m:t xml:space="preserve">Rat </m:t>
        </m:r>
        <m:sSup>
          <m:sSupPr>
            <m:ctrlPr>
              <w:rPr/>
            </m:ctrlPr>
          </m:sSupPr>
          <m:e>
            <m:r>
              <w:rPr/>
              <m:t>Δ</m:t>
            </m:r>
          </m:e>
          <m:sup>
            <m:r>
              <w:rPr/>
              <m:t xml:space="preserve">*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Опр.</w:t>
      </w:r>
      <w:r w:rsidDel="00000000" w:rsidR="00000000" w:rsidRPr="00000000">
        <w:rPr>
          <w:rtl w:val="0"/>
        </w:rPr>
        <w:t xml:space="preserve"> Рассмотрим отношение </w:t>
      </w:r>
      <m:oMath>
        <m:r>
          <w:rPr/>
          <m:t xml:space="preserve">i</m:t>
        </m:r>
        <m:r>
          <w:rPr/>
          <m:t>⊆</m:t>
        </m:r>
        <m:sSup>
          <m:sSupPr>
            <m:ctrlPr>
              <w:rPr/>
            </m:ctrlPr>
          </m:sSupPr>
          <m:e>
            <m:r>
              <w:rPr/>
              <m:t>Σ</m:t>
            </m:r>
          </m:e>
          <m:sup>
            <m:r>
              <w:rPr/>
              <m:t xml:space="preserve">*</m:t>
            </m:r>
          </m:sup>
        </m:sSup>
        <m:r>
          <w:rPr/>
          <m:t>×</m:t>
        </m:r>
        <m:sSup>
          <m:sSupPr>
            <m:ctrlPr>
              <w:rPr/>
            </m:ctrlPr>
          </m:sSupPr>
          <m:e>
            <m:r>
              <w:rPr/>
              <m:t>Σ</m:t>
            </m:r>
          </m:e>
          <m:sup>
            <m:r>
              <w:rPr/>
              <m:t xml:space="preserve">*</m:t>
            </m:r>
          </m:sup>
        </m:sSup>
      </m:oMath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>
      <w:pPr>
        <w:contextualSpacing w:val="0"/>
        <w:rPr/>
      </w:pPr>
      <m:oMath>
        <m:r>
          <w:rPr/>
          <m:t xml:space="preserve">i={(u, u)</m:t>
        </m:r>
        <m:r>
          <w:rPr/>
          <m:t>∈</m:t>
        </m:r>
        <m:sSup>
          <m:sSupPr>
            <m:ctrlPr>
              <w:rPr/>
            </m:ctrlPr>
          </m:sSupPr>
          <m:e>
            <m:r>
              <w:rPr/>
              <m:t>Σ</m:t>
            </m:r>
          </m:e>
          <m:sup>
            <m:r>
              <w:rPr/>
              <m:t xml:space="preserve">*</m:t>
            </m:r>
          </m:sup>
        </m:sSup>
        <m:r>
          <w:rPr/>
          <m:t>×</m:t>
        </m:r>
        <m:sSup>
          <m:sSupPr>
            <m:ctrlPr>
              <w:rPr/>
            </m:ctrlPr>
          </m:sSupPr>
          <m:e>
            <m:r>
              <w:rPr/>
              <m:t>Σ</m:t>
            </m:r>
          </m:e>
          <m:sup>
            <m:r>
              <w:rPr/>
              <m:t xml:space="preserve">*</m:t>
            </m:r>
          </m:sup>
        </m:sSup>
        <m:r>
          <w:rPr/>
          <m:t xml:space="preserve">}</m:t>
        </m:r>
      </m:oMath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i w:val="1"/>
          <w:rtl w:val="0"/>
        </w:rPr>
        <w:t xml:space="preserve">отношение равенства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Докажем, что оно рационально.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Доказывается построением тривиального трансдьюсера (что принимает, то и отдает)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Следовательно </w:t>
      </w:r>
      <m:oMath>
        <m:r>
          <w:rPr/>
          <m:t xml:space="preserve">i</m:t>
        </m:r>
        <m:r>
          <w:rPr/>
          <m:t>∈</m:t>
        </m:r>
        <m:r>
          <w:rPr/>
          <m:t xml:space="preserve">Rat </m:t>
        </m:r>
        <m:sSup>
          <m:sSupPr>
            <m:ctrlPr>
              <w:rPr/>
            </m:ctrlPr>
          </m:sSupPr>
          <m:e>
            <m:r>
              <w:rPr/>
              <m:t>Σ</m:t>
            </m:r>
          </m:e>
          <m:sup>
            <m:r>
              <w:rPr/>
              <m:t xml:space="preserve">*</m:t>
            </m:r>
          </m:sup>
        </m:sSup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Опр.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Возьмем произвольные </w:t>
      </w:r>
      <m:oMath>
        <m:sSub>
          <m:sSubPr>
            <m:ctrlPr>
              <w:rPr/>
            </m:ctrlPr>
          </m:sSubPr>
          <m:e>
            <m:r>
              <m:t>τ</m:t>
            </m:r>
          </m:e>
          <m:sub>
            <m:r>
              <w:rPr/>
              <m:t xml:space="preserve">1</m:t>
            </m:r>
          </m:sub>
        </m:sSub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>τ</m:t>
            </m:r>
          </m:e>
          <m:sub>
            <m:r>
              <w:rPr/>
              <m:t xml:space="preserve">2</m:t>
            </m:r>
          </m:sub>
        </m:sSub>
        <m:r>
          <w:rPr/>
          <m:t>∈</m:t>
        </m:r>
        <m:sSup>
          <m:sSupPr>
            <m:ctrlPr>
              <w:rPr/>
            </m:ctrlPr>
          </m:sSupPr>
          <m:e>
            <m:r>
              <w:rPr/>
              <m:t>Σ</m:t>
            </m:r>
          </m:e>
          <m:sup>
            <m:r>
              <w:rPr/>
              <m:t xml:space="preserve">*</m:t>
            </m:r>
          </m:sup>
        </m:sSup>
        <m:r>
          <w:rPr/>
          <m:t>×</m:t>
        </m:r>
        <m:sSup>
          <m:sSupPr>
            <m:ctrlPr>
              <w:rPr/>
            </m:ctrlPr>
          </m:sSupPr>
          <m:e>
            <m:r>
              <w:rPr/>
              <m:t>Δ</m:t>
            </m:r>
          </m:e>
          <m:sup>
            <m:r>
              <w:rPr/>
              <m:t xml:space="preserve">*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Определим на них некоторые операции:</w:t>
      </w:r>
    </w:p>
    <w:p w:rsidR="00000000" w:rsidDel="00000000" w:rsidP="00000000" w:rsidRDefault="00000000" w:rsidRPr="00000000">
      <w:pPr>
        <w:contextualSpacing w:val="0"/>
        <w:rPr/>
      </w:pPr>
      <m:oMath>
        <m:sSub>
          <m:sSubPr>
            <m:ctrlPr>
              <w:rPr/>
            </m:ctrlPr>
          </m:sSubPr>
          <m:e>
            <m:r>
              <m:t>τ</m:t>
            </m:r>
          </m:e>
          <m:sub>
            <m:r>
              <w:rPr/>
              <m:t xml:space="preserve">1</m:t>
            </m:r>
          </m:sub>
        </m:sSub>
        <m:r>
          <w:rPr/>
          <m:t xml:space="preserve"> + </m:t>
        </m:r>
        <m:sSub>
          <m:sSubPr>
            <m:ctrlPr>
              <w:rPr/>
            </m:ctrlPr>
          </m:sSubPr>
          <m:e>
            <m:r>
              <w:rPr/>
              <m:t>τ</m:t>
            </m:r>
          </m:e>
          <m:sub>
            <m:r>
              <w:rPr/>
              <m:t xml:space="preserve">2</m:t>
            </m:r>
          </m:sub>
        </m:sSub>
        <m:r>
          <w:rPr/>
          <m:t xml:space="preserve"> = </m:t>
        </m:r>
        <m:sSub>
          <m:sSubPr>
            <m:ctrlPr>
              <w:rPr/>
            </m:ctrlPr>
          </m:sSubPr>
          <m:e>
            <m:r>
              <w:rPr/>
              <m:t>τ</m:t>
            </m:r>
          </m:e>
          <m:sub>
            <m:r>
              <w:rPr/>
              <m:t xml:space="preserve">1</m:t>
            </m:r>
          </m:sub>
        </m:sSub>
        <m:r>
          <w:rPr/>
          <m:t>∪</m:t>
        </m:r>
        <m:sSub>
          <m:sSubPr>
            <m:ctrlPr>
              <w:rPr/>
            </m:ctrlPr>
          </m:sSubPr>
          <m:e>
            <m:r>
              <w:rPr/>
              <m:t>τ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m:oMath>
        <m:sSub>
          <m:sSubPr>
            <m:ctrlPr>
              <w:rPr/>
            </m:ctrlPr>
          </m:sSubPr>
          <m:e>
            <m:r>
              <m:t>τ</m:t>
            </m:r>
          </m:e>
          <m:sub>
            <m:r>
              <w:rPr/>
              <m:t xml:space="preserve">1</m:t>
            </m:r>
          </m:sub>
        </m:sSub>
        <m:r>
          <w:rPr/>
          <m:t>⋅</m:t>
        </m:r>
        <m:sSub>
          <m:sSubPr>
            <m:ctrlPr>
              <w:rPr/>
            </m:ctrlPr>
          </m:sSubPr>
          <m:e>
            <m:r>
              <w:rPr/>
              <m:t>τ</m:t>
            </m:r>
          </m:e>
          <m:sub>
            <m:r>
              <w:rPr/>
              <m:t xml:space="preserve">2</m:t>
            </m:r>
          </m:sub>
        </m:sSub>
        <m:r>
          <w:rPr/>
          <m:t xml:space="preserve">={ (</m:t>
        </m:r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1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1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2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2</m:t>
            </m:r>
          </m:sub>
        </m:sSub>
        <m:r>
          <w:rPr/>
          <m:t xml:space="preserve">) | (</m:t>
        </m:r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1</m:t>
            </m:r>
          </m:sub>
        </m:sSub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1</m:t>
            </m:r>
          </m:sub>
        </m:sSub>
        <m:r>
          <w:rPr/>
          <m:t xml:space="preserve">)</m:t>
        </m:r>
        <m:r>
          <w:rPr/>
          <m:t>∈</m:t>
        </m:r>
        <m:sSub>
          <m:sSubPr>
            <m:ctrlPr>
              <w:rPr/>
            </m:ctrlPr>
          </m:sSubPr>
          <m:e>
            <m:r>
              <w:rPr/>
              <m:t>τ</m:t>
            </m:r>
          </m:e>
          <m:sub>
            <m:r>
              <w:rPr/>
              <m:t xml:space="preserve">1</m:t>
            </m:r>
          </m:sub>
        </m:sSub>
        <m:r>
          <w:rPr/>
          <m:t xml:space="preserve">, (</m:t>
        </m:r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2</m:t>
            </m:r>
          </m:sub>
        </m:sSub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2</m:t>
            </m:r>
          </m:sub>
        </m:sSub>
        <m:r>
          <w:rPr/>
          <m:t xml:space="preserve">)</m:t>
        </m:r>
        <m:r>
          <w:rPr/>
          <m:t>∈</m:t>
        </m:r>
        <m:sSub>
          <m:sSubPr>
            <m:ctrlPr>
              <w:rPr/>
            </m:ctrlPr>
          </m:sSubPr>
          <m:e>
            <m:r>
              <w:rPr/>
              <m:t>τ</m:t>
            </m:r>
          </m:e>
          <m:sub>
            <m:r>
              <w:rPr/>
              <m:t xml:space="preserve">2</m:t>
            </m:r>
          </m:sub>
        </m:sSub>
        <m:r>
          <w:rPr/>
          <m:t xml:space="preserve"> 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m:oMath>
        <m:sSup>
          <m:sSupPr>
            <m:ctrlPr>
              <w:rPr/>
            </m:ctrlPr>
          </m:sSupPr>
          <m:e>
            <m:r>
              <m:t>τ</m:t>
            </m:r>
          </m:e>
          <m:sup>
            <m:r>
              <w:rPr/>
              <m:t xml:space="preserve">*</m:t>
            </m:r>
          </m:sup>
        </m:sSup>
        <m:r>
          <w:rPr/>
          <m:t xml:space="preserve">= </m:t>
        </m:r>
        <m:nary>
          <m:naryPr>
            <m:chr m:val="∩"/>
            <m:ctrlPr>
              <w:rPr/>
            </m:ctrlPr>
          </m:naryPr>
          <m:sub>
            <m:r>
              <w:rPr/>
              <m:t xml:space="preserve">n=0</m:t>
            </m:r>
          </m:sub>
          <m:sup>
            <m:r>
              <w:rPr/>
              <m:t>∞</m:t>
            </m:r>
          </m:sup>
        </m:nary>
        <m:sSup>
          <m:sSupPr>
            <m:ctrlPr>
              <w:rPr/>
            </m:ctrlPr>
          </m:sSupPr>
          <m:e>
            <m:r>
              <w:rPr/>
              <m:t>τ</m:t>
            </m:r>
          </m:e>
          <m:sup>
            <m:r>
              <w:rPr/>
              <m:t xml:space="preserve">n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Эти операции называют </w:t>
      </w:r>
      <w:r w:rsidDel="00000000" w:rsidR="00000000" w:rsidRPr="00000000">
        <w:rPr>
          <w:i w:val="1"/>
          <w:rtl w:val="0"/>
        </w:rPr>
        <w:t xml:space="preserve">рациональными</w:t>
      </w:r>
      <w:r w:rsidDel="00000000" w:rsidR="00000000" w:rsidRPr="00000000">
        <w:rPr>
          <w:rtl w:val="0"/>
        </w:rPr>
        <w:t xml:space="preserve">. Потому что для рациональных аргументов возвращают рациональный результат.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А вот пересечение и дополнение рациональными операциями не являются: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Пример</w:t>
      </w:r>
      <w:r w:rsidDel="00000000" w:rsidR="00000000" w:rsidRPr="00000000">
        <w:rPr>
          <w:rtl w:val="0"/>
        </w:rPr>
        <w:t xml:space="preserve">: </w:t>
      </w:r>
      <m:oMath>
        <m:sSub>
          <m:sSubPr>
            <m:ctrlPr>
              <w:rPr/>
            </m:ctrlPr>
          </m:sSubPr>
          <m:e>
            <m:r>
              <m:t>τ</m:t>
            </m:r>
          </m:e>
          <m:sub>
            <m:r>
              <w:rPr/>
              <m:t xml:space="preserve">1</m:t>
            </m:r>
          </m:sub>
        </m:sSub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>τ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-рациональны, но </w:t>
      </w:r>
      <m:oMath>
        <m:sSub>
          <m:sSubPr>
            <m:ctrlPr>
              <w:rPr/>
            </m:ctrlPr>
          </m:sSubPr>
          <m:e>
            <m:r>
              <m:t>τ</m:t>
            </m:r>
          </m:e>
          <m:sub>
            <m:r>
              <w:rPr/>
              <m:t xml:space="preserve">1</m:t>
            </m:r>
          </m:sub>
        </m:sSub>
        <m:r>
          <w:rPr/>
          <m:t>∩</m:t>
        </m:r>
        <m:sSub>
          <m:sSubPr>
            <m:ctrlPr>
              <w:rPr/>
            </m:ctrlPr>
          </m:sSubPr>
          <m:e>
            <m:r>
              <w:rPr/>
              <m:t>τ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- не рациноальны</w:t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m:oMath>
        <m:sSub>
          <m:sSubPr>
            <m:ctrlPr>
              <w:rPr>
                <w:sz w:val="26"/>
                <w:szCs w:val="26"/>
              </w:rPr>
            </m:ctrlPr>
          </m:sSubPr>
          <m:e>
            <m:r>
              <m:t>τ</m:t>
            </m:r>
          </m:e>
          <m:sub>
            <m:r>
              <w:rPr>
                <w:sz w:val="26"/>
                <w:szCs w:val="26"/>
              </w:rPr>
              <m:t xml:space="preserve">1</m:t>
            </m:r>
          </m:sub>
        </m:sSub>
        <m:r>
          <w:rPr>
            <w:sz w:val="26"/>
            <w:szCs w:val="26"/>
          </w:rPr>
          <m:t xml:space="preserve">=(a,c</m:t>
        </m:r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)</m:t>
            </m:r>
          </m:e>
          <m:sup>
            <m:r>
              <w:rPr>
                <w:sz w:val="26"/>
                <w:szCs w:val="26"/>
              </w:rPr>
              <m:t xml:space="preserve">*</m:t>
            </m:r>
          </m:sup>
        </m:sSup>
        <m:r>
          <w:rPr>
            <w:sz w:val="26"/>
            <w:szCs w:val="26"/>
          </w:rPr>
          <m:t>⋅</m:t>
        </m:r>
        <m:r>
          <w:rPr>
            <w:sz w:val="26"/>
            <w:szCs w:val="26"/>
          </w:rPr>
          <m:t xml:space="preserve">(b,</m:t>
        </m:r>
        <m:r>
          <w:rPr>
            <w:sz w:val="26"/>
            <w:szCs w:val="26"/>
          </w:rPr>
          <m:t>ε</m:t>
        </m:r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)</m:t>
            </m:r>
          </m:e>
          <m:sup>
            <m:r>
              <w:rPr>
                <w:sz w:val="26"/>
                <w:szCs w:val="26"/>
              </w:rPr>
              <m:t xml:space="preserve">*</m:t>
            </m:r>
          </m:sup>
        </m:sSup>
        <m:r>
          <w:rPr>
            <w:sz w:val="26"/>
            <w:szCs w:val="26"/>
          </w:rPr>
          <m:t xml:space="preserve"> ={ (</m:t>
        </m:r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a</m:t>
            </m:r>
          </m:e>
          <m:sup>
            <m:r>
              <w:rPr>
                <w:sz w:val="26"/>
                <w:szCs w:val="26"/>
              </w:rPr>
              <m:t xml:space="preserve">k</m:t>
            </m:r>
          </m:sup>
        </m:sSup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b</m:t>
            </m:r>
          </m:e>
          <m:sup>
            <m:r>
              <w:rPr>
                <w:sz w:val="26"/>
                <w:szCs w:val="26"/>
              </w:rPr>
              <m:t xml:space="preserve">l</m:t>
            </m:r>
          </m:sup>
        </m:sSup>
        <m:r>
          <w:rPr>
            <w:sz w:val="26"/>
            <w:szCs w:val="26"/>
          </w:rPr>
          <m:t xml:space="preserve">, </m:t>
        </m:r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c</m:t>
            </m:r>
          </m:e>
          <m:sup>
            <m:r>
              <w:rPr>
                <w:sz w:val="26"/>
                <w:szCs w:val="26"/>
              </w:rPr>
              <m:t xml:space="preserve">k</m:t>
            </m:r>
          </m:sup>
        </m:sSup>
        <m:r>
          <w:rPr>
            <w:sz w:val="26"/>
            <w:szCs w:val="26"/>
          </w:rPr>
          <m:t xml:space="preserve">) | k, l</m:t>
        </m:r>
        <m:r>
          <w:rPr>
            <w:sz w:val="26"/>
            <w:szCs w:val="26"/>
          </w:rPr>
          <m:t>≥</m:t>
        </m:r>
        <m:r>
          <w:rPr>
            <w:sz w:val="26"/>
            <w:szCs w:val="26"/>
          </w:rPr>
          <m:t xml:space="preserve">0 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m:oMath>
        <m:sSub>
          <m:sSubPr>
            <m:ctrlPr>
              <w:rPr>
                <w:sz w:val="26"/>
                <w:szCs w:val="26"/>
              </w:rPr>
            </m:ctrlPr>
          </m:sSubPr>
          <m:e>
            <m:r>
              <m:t>τ</m:t>
            </m:r>
          </m:e>
          <m:sub>
            <m:r>
              <w:rPr>
                <w:sz w:val="26"/>
                <w:szCs w:val="26"/>
              </w:rPr>
              <m:t xml:space="preserve">2</m:t>
            </m:r>
          </m:sub>
        </m:sSub>
        <m:r>
          <w:rPr>
            <w:sz w:val="26"/>
            <w:szCs w:val="26"/>
          </w:rPr>
          <m:t xml:space="preserve"> = (a, </m:t>
        </m:r>
        <m:r>
          <w:rPr>
            <w:sz w:val="26"/>
            <w:szCs w:val="26"/>
          </w:rPr>
          <m:t>ε</m:t>
        </m:r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)</m:t>
            </m:r>
          </m:e>
          <m:sup>
            <m:r>
              <w:rPr>
                <w:sz w:val="26"/>
                <w:szCs w:val="26"/>
              </w:rPr>
              <m:t xml:space="preserve">*</m:t>
            </m:r>
          </m:sup>
        </m:sSup>
        <m:r>
          <w:rPr>
            <w:sz w:val="26"/>
            <w:szCs w:val="26"/>
          </w:rPr>
          <m:t>⋅</m:t>
        </m:r>
        <m:r>
          <w:rPr>
            <w:sz w:val="26"/>
            <w:szCs w:val="26"/>
          </w:rPr>
          <m:t xml:space="preserve">(b, c</m:t>
        </m:r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)</m:t>
            </m:r>
          </m:e>
          <m:sup>
            <m:r>
              <w:rPr>
                <w:sz w:val="26"/>
                <w:szCs w:val="26"/>
              </w:rPr>
              <m:t xml:space="preserve">*</m:t>
            </m:r>
          </m:sup>
        </m:sSup>
        <m:r>
          <w:rPr>
            <w:sz w:val="26"/>
            <w:szCs w:val="26"/>
          </w:rPr>
          <m:t xml:space="preserve">= {(</m:t>
        </m:r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a</m:t>
            </m:r>
          </m:e>
          <m:sup>
            <m:r>
              <w:rPr>
                <w:sz w:val="26"/>
                <w:szCs w:val="26"/>
              </w:rPr>
              <m:t xml:space="preserve">m</m:t>
            </m:r>
          </m:sup>
        </m:sSup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b</m:t>
            </m:r>
          </m:e>
          <m:sup>
            <m:r>
              <w:rPr>
                <w:sz w:val="26"/>
                <w:szCs w:val="26"/>
              </w:rPr>
              <m:t xml:space="preserve">s</m:t>
            </m:r>
          </m:sup>
        </m:sSup>
        <m:r>
          <w:rPr>
            <w:sz w:val="26"/>
            <w:szCs w:val="26"/>
          </w:rPr>
          <m:t xml:space="preserve">, </m:t>
        </m:r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c</m:t>
            </m:r>
          </m:e>
          <m:sup>
            <m:r>
              <w:rPr>
                <w:sz w:val="26"/>
                <w:szCs w:val="26"/>
              </w:rPr>
              <m:t xml:space="preserve">s</m:t>
            </m:r>
          </m:sup>
        </m:sSup>
        <m:r>
          <w:rPr>
            <w:sz w:val="26"/>
            <w:szCs w:val="26"/>
          </w:rPr>
          <m:t xml:space="preserve">) | m, s ≥ 0}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m:oMath>
        <m:sSub>
          <m:sSubPr>
            <m:ctrlPr>
              <w:rPr>
                <w:sz w:val="26"/>
                <w:szCs w:val="26"/>
              </w:rPr>
            </m:ctrlPr>
          </m:sSubPr>
          <m:e>
            <m:r>
              <m:t>τ</m:t>
            </m:r>
          </m:e>
          <m:sub>
            <m:r>
              <w:rPr>
                <w:sz w:val="26"/>
                <w:szCs w:val="26"/>
              </w:rPr>
              <m:t xml:space="preserve">1</m:t>
            </m:r>
          </m:sub>
        </m:sSub>
        <m:r>
          <w:rPr>
            <w:sz w:val="26"/>
            <w:szCs w:val="26"/>
          </w:rPr>
          <m:t>∩</m:t>
        </m:r>
        <m:sSub>
          <m:sSubPr>
            <m:ctrlPr>
              <w:rPr>
                <w:sz w:val="26"/>
                <w:szCs w:val="26"/>
              </w:rPr>
            </m:ctrlPr>
          </m:sSubPr>
          <m:e>
            <m:r>
              <w:rPr>
                <w:sz w:val="26"/>
                <w:szCs w:val="26"/>
              </w:rPr>
              <m:t>τ</m:t>
            </m:r>
          </m:e>
          <m:sub>
            <m:r>
              <w:rPr>
                <w:sz w:val="26"/>
                <w:szCs w:val="26"/>
              </w:rPr>
              <m:t xml:space="preserve">2</m:t>
            </m:r>
          </m:sub>
        </m:sSub>
        <m:r>
          <w:rPr>
            <w:sz w:val="26"/>
            <w:szCs w:val="26"/>
          </w:rPr>
          <m:t xml:space="preserve">={ (</m:t>
        </m:r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a</m:t>
            </m:r>
          </m:e>
          <m:sup>
            <m:r>
              <w:rPr>
                <w:sz w:val="26"/>
                <w:szCs w:val="26"/>
              </w:rPr>
              <m:t xml:space="preserve">t</m:t>
            </m:r>
          </m:sup>
        </m:sSup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b</m:t>
            </m:r>
          </m:e>
          <m:sup>
            <m:r>
              <w:rPr>
                <w:sz w:val="26"/>
                <w:szCs w:val="26"/>
              </w:rPr>
              <m:t xml:space="preserve">t</m:t>
            </m:r>
          </m:sup>
        </m:sSup>
        <m:r>
          <w:rPr>
            <w:sz w:val="26"/>
            <w:szCs w:val="26"/>
          </w:rPr>
          <m:t xml:space="preserve">, </m:t>
        </m:r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c</m:t>
            </m:r>
          </m:e>
          <m:sup>
            <m:r>
              <w:rPr>
                <w:sz w:val="26"/>
                <w:szCs w:val="26"/>
              </w:rPr>
              <m:t xml:space="preserve">t</m:t>
            </m:r>
          </m:sup>
        </m:sSup>
        <m:r>
          <w:rPr>
            <w:sz w:val="26"/>
            <w:szCs w:val="26"/>
          </w:rPr>
          <m:t xml:space="preserve">) | t</m:t>
        </m:r>
        <m:r>
          <w:rPr>
            <w:sz w:val="26"/>
            <w:szCs w:val="26"/>
          </w:rPr>
          <m:t>≥</m:t>
        </m:r>
        <m:r>
          <w:rPr>
            <w:sz w:val="26"/>
            <w:szCs w:val="26"/>
          </w:rPr>
          <m:t xml:space="preserve">0 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Рассмотрим первую проекцию пересечения:</w:t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m:oMath>
        <m:sSub>
          <m:sSubPr>
            <m:ctrlPr>
              <w:rPr>
                <w:sz w:val="26"/>
                <w:szCs w:val="26"/>
              </w:rPr>
            </m:ctrlPr>
          </m:sSubPr>
          <m:e>
            <m:r>
              <m:t>π</m:t>
            </m:r>
          </m:e>
          <m:sub>
            <m:r>
              <w:rPr>
                <w:sz w:val="26"/>
                <w:szCs w:val="26"/>
              </w:rPr>
              <m:t xml:space="preserve">1</m:t>
            </m:r>
          </m:sub>
        </m:sSub>
        <m:r>
          <w:rPr>
            <w:sz w:val="26"/>
            <w:szCs w:val="26"/>
          </w:rPr>
          <m:t xml:space="preserve">(</m:t>
        </m:r>
        <m:sSub>
          <m:sSubPr>
            <m:ctrlPr>
              <w:rPr>
                <w:sz w:val="26"/>
                <w:szCs w:val="26"/>
              </w:rPr>
            </m:ctrlPr>
          </m:sSubPr>
          <m:e>
            <m:r>
              <w:rPr>
                <w:sz w:val="26"/>
                <w:szCs w:val="26"/>
              </w:rPr>
              <m:t>τ</m:t>
            </m:r>
          </m:e>
          <m:sub>
            <m:r>
              <w:rPr>
                <w:sz w:val="26"/>
                <w:szCs w:val="26"/>
              </w:rPr>
              <m:t xml:space="preserve">1</m:t>
            </m:r>
          </m:sub>
        </m:sSub>
        <m:r>
          <w:rPr>
            <w:sz w:val="26"/>
            <w:szCs w:val="26"/>
          </w:rPr>
          <m:t>∩</m:t>
        </m:r>
        <m:sSub>
          <m:sSubPr>
            <m:ctrlPr>
              <w:rPr>
                <w:sz w:val="26"/>
                <w:szCs w:val="26"/>
              </w:rPr>
            </m:ctrlPr>
          </m:sSubPr>
          <m:e>
            <m:r>
              <w:rPr>
                <w:sz w:val="26"/>
                <w:szCs w:val="26"/>
              </w:rPr>
              <m:t>τ</m:t>
            </m:r>
          </m:e>
          <m:sub>
            <m:r>
              <w:rPr>
                <w:sz w:val="26"/>
                <w:szCs w:val="26"/>
              </w:rPr>
              <m:t xml:space="preserve">2</m:t>
            </m:r>
          </m:sub>
        </m:sSub>
        <m:r>
          <w:rPr>
            <w:sz w:val="26"/>
            <w:szCs w:val="26"/>
          </w:rPr>
          <m:t xml:space="preserve">)={ (</m:t>
        </m:r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a</m:t>
            </m:r>
          </m:e>
          <m:sup>
            <m:r>
              <w:rPr>
                <w:sz w:val="26"/>
                <w:szCs w:val="26"/>
              </w:rPr>
              <m:t xml:space="preserve">t</m:t>
            </m:r>
          </m:sup>
        </m:sSup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b</m:t>
            </m:r>
          </m:e>
          <m:sup>
            <m:r>
              <w:rPr>
                <w:sz w:val="26"/>
                <w:szCs w:val="26"/>
              </w:rPr>
              <m:t xml:space="preserve">t</m:t>
            </m:r>
          </m:sup>
        </m:sSup>
        <m:r>
          <w:rPr>
            <w:sz w:val="26"/>
            <w:szCs w:val="26"/>
          </w:rPr>
          <m:t xml:space="preserve">) | t</m:t>
        </m:r>
        <m:r>
          <w:rPr>
            <w:sz w:val="26"/>
            <w:szCs w:val="26"/>
          </w:rPr>
          <m:t>≥</m:t>
        </m:r>
        <m:r>
          <w:rPr>
            <w:sz w:val="26"/>
            <w:szCs w:val="26"/>
          </w:rPr>
          <m:t xml:space="preserve">0 }</m:t>
        </m:r>
        <m:r>
          <w:rPr>
            <w:sz w:val="26"/>
            <w:szCs w:val="26"/>
          </w:rPr>
          <m:t>∉</m:t>
        </m:r>
        <m:r>
          <w:rPr>
            <w:sz w:val="26"/>
            <w:szCs w:val="26"/>
          </w:rPr>
          <m:t xml:space="preserve">Rat </m:t>
        </m:r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>Σ</m:t>
            </m:r>
          </m:e>
          <m:sup>
            <m:r>
              <w:rPr>
                <w:sz w:val="26"/>
                <w:szCs w:val="26"/>
              </w:rPr>
              <m:t xml:space="preserve">*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Не рациональный язык! Тогда и </w:t>
      </w:r>
      <m:oMath>
        <m:sSub>
          <m:sSubPr>
            <m:ctrlPr>
              <w:rPr/>
            </m:ctrlPr>
          </m:sSubPr>
          <m:e>
            <m:r>
              <m:t>τ</m:t>
            </m:r>
          </m:e>
          <m:sub>
            <m:r>
              <w:rPr/>
              <m:t xml:space="preserve">1</m:t>
            </m:r>
          </m:sub>
        </m:sSub>
        <m:r>
          <w:rPr/>
          <m:t>∩</m:t>
        </m:r>
        <m:sSub>
          <m:sSubPr>
            <m:ctrlPr>
              <w:rPr/>
            </m:ctrlPr>
          </m:sSubPr>
          <m:e>
            <m:r>
              <w:rPr/>
              <m:t>τ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 не рационален.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НО! [x2]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 </w:t>
      </w:r>
      <w:r w:rsidDel="00000000" w:rsidR="00000000" w:rsidRPr="00000000">
        <w:rPr>
          <w:u w:val="single"/>
          <w:rtl w:val="0"/>
        </w:rPr>
        <w:t xml:space="preserve">конкретном</w:t>
      </w:r>
      <w:r w:rsidDel="00000000" w:rsidR="00000000" w:rsidRPr="00000000">
        <w:rPr>
          <w:rtl w:val="0"/>
        </w:rPr>
        <w:t xml:space="preserve"> случае пересечение все же может оказаться рациональным.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Учебник по трансдьюсерам: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Juhani Karhumåki (это автор)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Пример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Пусть </w:t>
      </w:r>
      <m:oMath>
        <m:r>
          <w:rPr/>
          <m:t xml:space="preserve">i</m:t>
        </m:r>
      </m:oMath>
      <w:r w:rsidDel="00000000" w:rsidR="00000000" w:rsidRPr="00000000">
        <w:rPr>
          <w:rtl w:val="0"/>
        </w:rPr>
        <w:t xml:space="preserve"> - отношение равенства.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Дополнение к нему </w:t>
      </w:r>
      <m:oMath>
        <m:bar>
          <m:barPr>
            <m:pos/>
            <m:ctrlPr>
              <w:rPr/>
            </m:ctrlPr>
          </m:barPr>
          <m:e>
            <m:r>
              <w:rPr/>
              <m:t xml:space="preserve"> i </m:t>
            </m:r>
          </m:e>
        </m:bar>
      </m:oMath>
      <w:r w:rsidDel="00000000" w:rsidR="00000000" w:rsidRPr="00000000">
        <w:rPr>
          <w:rtl w:val="0"/>
        </w:rPr>
        <w:t xml:space="preserve">- отношение неравенства. </w:t>
      </w:r>
      <w:r w:rsidDel="00000000" w:rsidR="00000000" w:rsidRPr="00000000">
        <w:rPr>
          <w:i w:val="1"/>
          <w:rtl w:val="0"/>
        </w:rPr>
        <w:t xml:space="preserve">(социального, кек, кек[2], кек[мишаня])</w:t>
      </w:r>
      <w:r w:rsidDel="00000000" w:rsidR="00000000" w:rsidRPr="00000000">
        <w:rPr>
          <w:i w:val="1"/>
          <w:rtl w:val="0"/>
        </w:rPr>
        <w:t xml:space="preserve"> </w:t>
      </w:r>
      <m:oMath>
        <m:bar>
          <m:barPr>
            <m:pos/>
            <m:ctrlPr>
              <w:rPr>
                <w:i w:val="1"/>
              </w:rPr>
            </m:ctrlPr>
          </m:barPr>
          <m:e>
            <m:r>
              <w:rPr>
                <w:i w:val="1"/>
              </w:rPr>
              <m:t xml:space="preserve"> i </m:t>
            </m:r>
          </m:e>
        </m:bar>
        <m:r>
          <w:rPr>
            <w:i w:val="1"/>
          </w:rPr>
          <m:t xml:space="preserve">= {(u, v)</m:t>
        </m:r>
        <m:r>
          <w:rPr>
            <w:i w:val="1"/>
          </w:rPr>
          <m:t>∈</m:t>
        </m:r>
        <m:sSup>
          <m:sSupPr>
            <m:ctrlPr>
              <w:rPr>
                <w:i w:val="1"/>
              </w:rPr>
            </m:ctrlPr>
          </m:sSupPr>
          <m:e>
            <m:r>
              <w:rPr>
                <w:i w:val="1"/>
              </w:rPr>
              <m:t>Σ</m:t>
            </m:r>
          </m:e>
          <m:sup>
            <m:r>
              <w:rPr>
                <w:i w:val="1"/>
              </w:rPr>
              <m:t xml:space="preserve">*</m:t>
            </m:r>
          </m:sup>
        </m:sSup>
        <m:r>
          <w:rPr>
            <w:i w:val="1"/>
          </w:rPr>
          <m:t>×</m:t>
        </m:r>
        <m:sSup>
          <m:sSupPr>
            <m:ctrlPr>
              <w:rPr>
                <w:i w:val="1"/>
              </w:rPr>
            </m:ctrlPr>
          </m:sSupPr>
          <m:e>
            <m:r>
              <w:rPr>
                <w:i w:val="1"/>
              </w:rPr>
              <m:t>Σ</m:t>
            </m:r>
          </m:e>
          <m:sup>
            <m:r>
              <w:rPr>
                <w:i w:val="1"/>
              </w:rPr>
              <m:t xml:space="preserve">*</m:t>
            </m:r>
          </m:sup>
        </m:sSup>
        <m:r>
          <w:rPr>
            <w:i w:val="1"/>
          </w:rPr>
          <m:t xml:space="preserve">| u </m:t>
        </m:r>
        <m:r>
          <w:rPr>
            <w:i w:val="1"/>
          </w:rPr>
          <m:t>≠</m:t>
        </m:r>
        <m:r>
          <w:rPr>
            <w:i w:val="1"/>
          </w:rPr>
          <m:t xml:space="preserve"> v}</m:t>
        </m:r>
      </m:oMath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Оно рационально, можно построить автомат.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Утверждение: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Пусть </w:t>
      </w:r>
      <m:oMath>
        <m:r>
          <w:rPr/>
          <m:t xml:space="preserve">L</m:t>
        </m:r>
      </m:oMath>
      <w:r w:rsidDel="00000000" w:rsidR="00000000" w:rsidRPr="00000000">
        <w:rPr>
          <w:rtl w:val="0"/>
        </w:rPr>
        <w:t xml:space="preserve"> - рациональный язык над </w:t>
      </w:r>
      <m:oMath>
        <m:r>
          <m:t>Σ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/>
      </w:pPr>
      <m:oMath>
        <m:r>
          <w:rPr/>
          <m:t xml:space="preserve">f: </m:t>
        </m:r>
        <m:sSup>
          <m:sSupPr>
            <m:ctrlPr>
              <w:rPr/>
            </m:ctrlPr>
          </m:sSupPr>
          <m:e>
            <m:r>
              <w:rPr/>
              <m:t>Σ</m:t>
            </m:r>
          </m:e>
          <m:sup>
            <m:r>
              <w:rPr/>
              <m:t xml:space="preserve">*</m:t>
            </m:r>
          </m:sup>
        </m:sSup>
        <m:r>
          <w:rPr/>
          <m:t>→</m:t>
        </m:r>
        <m:sSup>
          <m:sSupPr>
            <m:ctrlPr>
              <w:rPr/>
            </m:ctrlPr>
          </m:sSupPr>
          <m:e>
            <m:r>
              <w:rPr/>
              <m:t>Δ</m:t>
            </m:r>
          </m:e>
          <m:sup>
            <m:r>
              <w:rPr/>
              <m:t xml:space="preserve">*</m:t>
            </m:r>
          </m:sup>
        </m:sSup>
      </m:oMath>
      <w:r w:rsidDel="00000000" w:rsidR="00000000" w:rsidRPr="00000000">
        <w:rPr>
          <w:rtl w:val="0"/>
        </w:rPr>
        <w:t xml:space="preserve"> - гомоморфизм (т.е. </w:t>
      </w:r>
      <m:oMath>
        <m:r>
          <m:t>∀</m:t>
        </m:r>
        <m:r>
          <w:rPr/>
          <m:t xml:space="preserve">u,x:f(ux) = f(u)</m:t>
        </m:r>
        <m:r>
          <w:rPr/>
          <m:t>⋅</m:t>
        </m:r>
        <m:r>
          <w:rPr/>
          <m:t xml:space="preserve">f(v)</m:t>
        </m:r>
      </m:oMath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Внезапное наблюдение - слово есть произведение букв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Если вы еще живы, продолжайте читать…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Рассмотрим следующее отношение:</w:t>
      </w:r>
    </w:p>
    <w:p w:rsidR="00000000" w:rsidDel="00000000" w:rsidP="00000000" w:rsidRDefault="00000000" w:rsidRPr="00000000">
      <w:pPr>
        <w:contextualSpacing w:val="0"/>
        <w:rPr/>
      </w:pPr>
      <m:oMath>
        <m:r>
          <m:t>τ</m:t>
        </m:r>
        <m:r>
          <w:rPr/>
          <m:t xml:space="preserve">={(u, f(u))| u</m:t>
        </m:r>
        <m:r>
          <w:rPr/>
          <m:t>∈</m:t>
        </m:r>
        <m:r>
          <w:rPr/>
          <m:t xml:space="preserve">L}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Докажем, что оно рационально.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Так как </w:t>
      </w:r>
      <m:oMath>
        <m:r>
          <w:rPr/>
          <m:t xml:space="preserve">L</m:t>
        </m:r>
      </m:oMath>
      <w:r w:rsidDel="00000000" w:rsidR="00000000" w:rsidRPr="00000000">
        <w:rPr>
          <w:rtl w:val="0"/>
        </w:rPr>
        <w:t xml:space="preserve"> -  рационален, то </w:t>
      </w:r>
      <m:oMath>
        <m:r>
          <m:t>∃</m:t>
        </m:r>
        <m:r>
          <w:rPr/>
          <m:t xml:space="preserve">A = (Q, </m:t>
        </m:r>
        <m:r>
          <w:rPr/>
          <m:t>Σ</m:t>
        </m:r>
        <m:r>
          <w:rPr/>
          <m:t xml:space="preserve">, </m:t>
        </m:r>
        <m:r>
          <w:rPr/>
          <m:t>δ</m:t>
        </m:r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0</m:t>
            </m:r>
          </m:sub>
        </m:sSub>
        <m:r>
          <w:rPr/>
          <m:t xml:space="preserve">, F)</m:t>
        </m:r>
      </m:oMath>
      <w:r w:rsidDel="00000000" w:rsidR="00000000" w:rsidRPr="00000000">
        <w:rPr>
          <w:rtl w:val="0"/>
        </w:rPr>
        <w:t xml:space="preserve"> - ДКА, распознающий </w:t>
      </w:r>
      <m:oMath>
        <m:r>
          <w:rPr/>
          <m:t xml:space="preserve">L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Сделаем из этого автомата трансдьюсер.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Пусть в этом автомате есть пара состояний </w:t>
      </w:r>
      <m:oMath>
        <m:r>
          <w:rPr/>
          <m:t xml:space="preserve">p, q</m:t>
        </m:r>
      </m:oMath>
      <w:r w:rsidDel="00000000" w:rsidR="00000000" w:rsidRPr="00000000">
        <w:rPr>
          <w:rtl w:val="0"/>
        </w:rPr>
        <w:t xml:space="preserve">, соединенные ребром </w:t>
      </w:r>
      <m:oMath>
        <m:r>
          <w:rPr/>
          <m:t xml:space="preserve">a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Пусть </w:t>
      </w:r>
      <m:oMath>
        <m:r>
          <w:rPr/>
          <m:t xml:space="preserve">f(a) = 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1</m:t>
            </m:r>
          </m:sub>
        </m:sSub>
        <m:r>
          <w:rPr/>
          <m:t>…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k</m:t>
            </m:r>
          </m:sub>
        </m:sSub>
      </m:oMath>
      <w:r w:rsidDel="00000000" w:rsidR="00000000" w:rsidRPr="00000000">
        <w:rPr>
          <w:rtl w:val="0"/>
        </w:rPr>
        <w:t xml:space="preserve">.</w:t>
        <w:br w:type="textWrapping"/>
        <w:t xml:space="preserve">Добавим в наш автомат несколько состояний, чтобы получилось так:</w:t>
      </w:r>
    </w:p>
    <w:p w:rsidR="00000000" w:rsidDel="00000000" w:rsidP="00000000" w:rsidRDefault="00000000" w:rsidRPr="00000000">
      <w:pPr>
        <w:contextualSpacing w:val="0"/>
        <w:rPr/>
      </w:pPr>
      <m:oMath>
        <m:r>
          <w:rPr/>
          <m:t xml:space="preserve">(p, 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1</m:t>
            </m:r>
          </m:sub>
        </m:sSub>
        <m:r>
          <w:rPr/>
          <m:t xml:space="preserve">)</m:t>
        </m:r>
        <m:r>
          <w:rPr/>
          <m:t>→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1</m:t>
            </m:r>
          </m:sub>
        </m:sSub>
        <m:r>
          <w:rPr/>
          <m:t xml:space="preserve">, (p, 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2</m:t>
            </m:r>
          </m:sub>
        </m:sSub>
        <m:r>
          <w:rPr/>
          <m:t xml:space="preserve">)</m:t>
        </m:r>
        <m:r>
          <w:rPr/>
          <m:t>→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2</m:t>
            </m:r>
          </m:sub>
        </m:sSub>
        <m:r>
          <w:rPr/>
          <m:t xml:space="preserve">, ..., (p, 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k</m:t>
            </m:r>
          </m:sub>
        </m:sSub>
        <m:r>
          <w:rPr/>
          <m:t xml:space="preserve">)</m:t>
        </m:r>
        <m:r>
          <w:rPr/>
          <m:t>→</m:t>
        </m:r>
        <m:r>
          <w:rPr/>
          <m:t xml:space="preserve">q.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904875"/>
            <wp:effectExtent b="0" l="0" r="0" t="0"/>
            <wp:docPr id="13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52"/>
                    <a:srcRect b="36965" l="0" r="0" t="427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А что еще умеет трансдьюсер? И кто его этому научил?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Он умеет складывать! Давайте научим его этому.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Двоичные числа(записаны задом наперед, одинаковой длины, заканчиваются на спец символ #) </w:t>
      </w:r>
      <w:r w:rsidDel="00000000" w:rsidR="00000000" w:rsidRPr="00000000">
        <w:rPr>
          <w:i w:val="1"/>
          <w:rtl w:val="0"/>
        </w:rPr>
        <w:t xml:space="preserve">(не нравятся наши двоичные числа - придумай свои)</w:t>
      </w:r>
      <w:r w:rsidDel="00000000" w:rsidR="00000000" w:rsidRPr="00000000">
        <w:rPr>
          <w:rtl w:val="0"/>
        </w:rPr>
        <w:br w:type="textWrapping"/>
        <w:t xml:space="preserve">Тогда на вход мы получаем набор пар двоичных цифр и  # в конце.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И вот как выглядит нужный трансъдьюсер: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153025" cy="2943225"/>
            <wp:effectExtent b="0" l="0" r="0" t="0"/>
            <wp:docPr id="57" name="image116.png"/>
            <a:graphic>
              <a:graphicData uri="http://schemas.openxmlformats.org/drawingml/2006/picture">
                <pic:pic>
                  <pic:nvPicPr>
                    <pic:cNvPr id="0" name="image116.png"/>
                    <pic:cNvPicPr preferRelativeResize="0"/>
                  </pic:nvPicPr>
                  <pic:blipFill>
                    <a:blip r:embed="rId53"/>
                    <a:srcRect b="0" l="0" r="13301" t="3397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943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А вот пример трансдьюсера, возводящего в квадрат двоичные числа вида:</w:t>
      </w:r>
    </w:p>
    <w:p w:rsidR="00000000" w:rsidDel="00000000" w:rsidP="00000000" w:rsidRDefault="00000000" w:rsidRPr="00000000">
      <w:pPr>
        <w:contextualSpacing w:val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n</m:t>
            </m:r>
          </m:sub>
        </m:sSub>
        <m:r>
          <w:rPr/>
          <m:t xml:space="preserve">= 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n</m:t>
            </m:r>
          </m:sup>
        </m:sSup>
        <m:r>
          <w:rPr/>
          <m:t xml:space="preserve">+1 = 1[0 *(n-1) раз]1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То есть их квадраты имеют вид:</w:t>
      </w:r>
    </w:p>
    <w:p w:rsidR="00000000" w:rsidDel="00000000" w:rsidP="00000000" w:rsidRDefault="00000000" w:rsidRPr="00000000">
      <w:pPr>
        <w:contextualSpacing w:val="0"/>
        <w:rPr/>
      </w:pPr>
      <m:oMath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w</m:t>
                </m:r>
              </m:e>
              <m:sub>
                <m:r>
                  <w:rPr/>
                  <m:t xml:space="preserve">n</m:t>
                </m:r>
              </m:sub>
            </m:sSub>
          </m:e>
          <m:sup>
            <m:r>
              <w:rPr/>
              <m:t xml:space="preserve">2</m:t>
            </m:r>
          </m:sup>
        </m:sSup>
        <m:r>
          <w:rPr/>
          <m:t xml:space="preserve">= 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2n</m:t>
            </m:r>
          </m:sup>
        </m:sSup>
        <m:r>
          <w:rPr/>
          <m:t xml:space="preserve">+ 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n+1</m:t>
            </m:r>
          </m:sup>
        </m:sSup>
        <m:r>
          <w:rPr/>
          <m:t xml:space="preserve">+1 = 1[0 *(n-2) раз]1[0* n раз]1</m:t>
        </m:r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m:oMath>
        <m:r>
          <w:rPr/>
          <m:t xml:space="preserve">L=(</m:t>
        </m:r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n</m:t>
            </m:r>
          </m:sub>
        </m:sSub>
        <m:r>
          <w:rPr/>
          <m:t xml:space="preserve">, </m:t>
        </m:r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w</m:t>
                </m:r>
              </m:e>
              <m:sub>
                <m:r>
                  <w:rPr/>
                  <m:t xml:space="preserve">n</m:t>
                </m:r>
              </m:sub>
            </m:sSub>
          </m:e>
          <m:sup/>
        </m:sSup>
        <m:r>
          <w:rPr/>
          <m:t xml:space="preserve">)=(1, 1</m:t>
        </m:r>
        <m:sSup>
          <m:sSupPr>
            <m:ctrlPr>
              <w:rPr/>
            </m:ctrlPr>
          </m:sSupPr>
          <m:e>
            <m:r>
              <w:rPr/>
              <m:t xml:space="preserve">) (0, 0)</m:t>
            </m:r>
          </m:e>
          <m:sup>
            <m:r>
              <w:rPr/>
              <m:t xml:space="preserve">n-1</m:t>
            </m:r>
          </m:sup>
        </m:sSup>
        <m:r>
          <w:rPr/>
          <m:t xml:space="preserve"> (1, 1)=(1, 1) (0, 0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*</m:t>
            </m:r>
          </m:sup>
        </m:sSup>
        <m:r>
          <w:rPr/>
          <m:t xml:space="preserve"> (1, 1)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m:oMath>
        <m:r>
          <w:rPr/>
          <m:t xml:space="preserve">L'= {</m:t>
        </m:r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w</m:t>
                </m:r>
              </m:e>
              <m:sub>
                <m:r>
                  <w:rPr/>
                  <m:t xml:space="preserve">n</m:t>
                </m:r>
              </m:sub>
            </m:sSub>
          </m:e>
          <m:sup>
            <m:r>
              <w:rPr/>
              <m:t xml:space="preserve">2</m:t>
            </m:r>
          </m:sup>
        </m:sSup>
        <m:r>
          <w:rPr/>
          <m:t xml:space="preserve">| n</m:t>
        </m:r>
        <m:r>
          <w:rPr/>
          <m:t>∈</m:t>
        </m:r>
        <m:r>
          <w:rPr/>
          <m:t xml:space="preserve">N} - {1</m:t>
        </m:r>
        <m:sSup>
          <m:sSupPr>
            <m:ctrlPr>
              <w:rPr/>
            </m:ctrlPr>
          </m:sSupPr>
          <m:e>
            <m:r>
              <w:rPr/>
              <m:t xml:space="preserve">0</m:t>
            </m:r>
          </m:e>
          <m:sup>
            <m:r>
              <w:rPr/>
              <m:t xml:space="preserve">n-2</m:t>
            </m:r>
          </m:sup>
        </m:sSup>
        <m:r>
          <w:rPr/>
          <m:t xml:space="preserve">1</m:t>
        </m:r>
        <m:sSup>
          <m:sSupPr>
            <m:ctrlPr>
              <w:rPr/>
            </m:ctrlPr>
          </m:sSupPr>
          <m:e>
            <m:r>
              <w:rPr/>
              <m:t xml:space="preserve">0</m:t>
            </m:r>
          </m:e>
          <m:sup>
            <m:r>
              <w:rPr/>
              <m:t xml:space="preserve">n</m:t>
            </m:r>
          </m:sup>
        </m:sSup>
        <m:r>
          <w:rPr/>
          <m:t xml:space="preserve">1|n</m:t>
        </m:r>
        <m:r>
          <w:rPr/>
          <m:t>∈</m:t>
        </m:r>
        <m:r>
          <w:rPr/>
          <m:t xml:space="preserve">N}</m:t>
        </m:r>
      </m:oMath>
      <w:r w:rsidDel="00000000" w:rsidR="00000000" w:rsidRPr="00000000">
        <w:rPr>
          <w:rtl w:val="0"/>
        </w:rPr>
        <w:t xml:space="preserve"> - должен быть рациональным по теореме </w:t>
      </w:r>
      <w:r w:rsidDel="00000000" w:rsidR="00000000" w:rsidRPr="00000000">
        <w:rPr>
          <w:rtl w:val="0"/>
        </w:rPr>
        <w:t xml:space="preserve">Нива</w:t>
      </w:r>
      <w:r w:rsidDel="00000000" w:rsidR="00000000" w:rsidRPr="00000000">
        <w:rPr>
          <w:rtl w:val="0"/>
        </w:rPr>
        <w:t xml:space="preserve"> (которую мы еще не доказали). Увы, на самом деле он не рациональный(((. Можно доказать по лемме о накачке.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Теорема </w:t>
      </w:r>
      <w:r w:rsidDel="00000000" w:rsidR="00000000" w:rsidRPr="00000000">
        <w:rPr>
          <w:rtl w:val="0"/>
        </w:rPr>
        <w:t xml:space="preserve">Нива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Отношение </w:t>
      </w:r>
      <m:oMath>
        <m:r>
          <m:t>τ</m:t>
        </m:r>
        <m:r>
          <m:t>⊆</m:t>
        </m:r>
        <m:sSup>
          <m:sSupPr>
            <m:ctrlPr>
              <w:rPr/>
            </m:ctrlPr>
          </m:sSupPr>
          <m:e>
            <m:r>
              <m:t>Σ</m:t>
            </m:r>
          </m:e>
          <m:sup>
            <m:r>
              <w:rPr/>
              <m:t xml:space="preserve">*</m:t>
            </m:r>
          </m:sup>
        </m:sSup>
        <m:r>
          <w:rPr/>
          <m:t>×</m:t>
        </m:r>
        <m:sSup>
          <m:sSupPr>
            <m:ctrlPr>
              <w:rPr/>
            </m:ctrlPr>
          </m:sSupPr>
          <m:e>
            <m:r>
              <w:rPr/>
              <m:t>Δ</m:t>
            </m:r>
          </m:e>
          <m:sup>
            <m:r>
              <w:rPr/>
              <m:t xml:space="preserve">*</m:t>
            </m:r>
          </m:sup>
        </m:sSup>
      </m:oMath>
      <w:r w:rsidDel="00000000" w:rsidR="00000000" w:rsidRPr="00000000">
        <w:rPr>
          <w:rtl w:val="0"/>
        </w:rPr>
        <w:t xml:space="preserve"> рационально тогда и только тогда, когда:</w:t>
      </w:r>
    </w:p>
    <w:p w:rsidR="00000000" w:rsidDel="00000000" w:rsidP="00000000" w:rsidRDefault="00000000" w:rsidRPr="00000000">
      <w:pPr>
        <w:contextualSpacing w:val="0"/>
        <w:rPr/>
      </w:pPr>
      <m:oMath>
        <m:r>
          <m:t>∃</m:t>
        </m:r>
        <m:r>
          <w:rPr/>
          <m:t xml:space="preserve">А-</m:t>
        </m:r>
      </m:oMath>
      <w:r w:rsidDel="00000000" w:rsidR="00000000" w:rsidRPr="00000000">
        <w:rPr>
          <w:rtl w:val="0"/>
        </w:rPr>
        <w:t xml:space="preserve">алфавит, </w:t>
      </w:r>
      <m:oMath>
        <m:r>
          <m:t>∃</m:t>
        </m:r>
        <m:r>
          <w:rPr/>
          <m:t xml:space="preserve">L-</m:t>
        </m:r>
      </m:oMath>
      <w:r w:rsidDel="00000000" w:rsidR="00000000" w:rsidRPr="00000000">
        <w:rPr>
          <w:rtl w:val="0"/>
        </w:rPr>
        <w:t xml:space="preserve">рациональный язык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rPr/>
      </w:pPr>
      <m:oMath>
        <m:r>
          <m:t>∃</m:t>
        </m:r>
        <m:r>
          <w:rPr/>
          <m:t xml:space="preserve">h:</m:t>
        </m:r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*</m:t>
            </m:r>
          </m:sup>
        </m:sSup>
        <m:r>
          <w:rPr/>
          <m:t>→</m:t>
        </m:r>
        <m:sSup>
          <m:sSupPr>
            <m:ctrlPr>
              <w:rPr/>
            </m:ctrlPr>
          </m:sSupPr>
          <m:e>
            <m:r>
              <w:rPr/>
              <m:t>Σ</m:t>
            </m:r>
          </m:e>
          <m:sup>
            <m:r>
              <w:rPr/>
              <m:t xml:space="preserve">* 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rPr/>
      </w:pPr>
      <m:oMath>
        <m:r>
          <m:t>∃</m:t>
        </m:r>
        <m:r>
          <w:rPr/>
          <m:t xml:space="preserve">g : </m:t>
        </m:r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*</m:t>
            </m:r>
          </m:sup>
        </m:sSup>
        <m:r>
          <w:rPr/>
          <m:t>→</m:t>
        </m:r>
        <m:sSup>
          <m:sSupPr>
            <m:ctrlPr>
              <w:rPr/>
            </m:ctrlPr>
          </m:sSupPr>
          <m:e>
            <m:r>
              <w:rPr/>
              <m:t xml:space="preserve">Δ</m:t>
            </m:r>
          </m:e>
          <m:sup>
            <m:r>
              <w:rPr/>
              <m:t xml:space="preserve">*</m:t>
            </m:r>
          </m:sup>
        </m:sSup>
      </m:oMath>
      <w:r w:rsidDel="00000000" w:rsidR="00000000" w:rsidRPr="00000000">
        <w:rPr>
          <w:i w:val="1"/>
          <w:rtl w:val="0"/>
        </w:rPr>
        <w:t xml:space="preserve"> , где 1 и 2 - гомоморфизмы</w:t>
      </w:r>
    </w:p>
    <w:p w:rsidR="00000000" w:rsidDel="00000000" w:rsidP="00000000" w:rsidRDefault="00000000" w:rsidRPr="00000000">
      <w:pPr>
        <w:contextualSpacing w:val="0"/>
        <w:rPr/>
      </w:pPr>
      <m:oMath>
        <m:r>
          <m:t>τ</m:t>
        </m:r>
        <m:r>
          <w:rPr/>
          <m:t xml:space="preserve">={(h(w), g(w)) | w</m:t>
        </m:r>
        <m:r>
          <w:rPr/>
          <m:t>∈</m:t>
        </m:r>
        <m:r>
          <w:rPr/>
          <m:t xml:space="preserve">L}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Доказательство: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=&gt;: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Пусть отношение рационально. Тогда </w:t>
      </w:r>
      <m:oMath>
        <m:r>
          <m:t>∃</m:t>
        </m:r>
        <m:r>
          <w:rPr>
            <w:b w:val="1"/>
          </w:rPr>
          <m:t xml:space="preserve">T</m:t>
        </m:r>
        <m:r>
          <w:rPr/>
          <m:t xml:space="preserve">=(Q,</m:t>
        </m:r>
        <m:r>
          <w:rPr/>
          <m:t>Σ</m:t>
        </m:r>
        <m:r>
          <w:rPr/>
          <m:t xml:space="preserve">,</m:t>
        </m:r>
        <m:r>
          <w:rPr/>
          <m:t>Δ</m:t>
        </m:r>
        <m:r>
          <w:rPr/>
          <m:t xml:space="preserve">,</m:t>
        </m:r>
        <m:r>
          <w:rPr/>
          <m:t>α</m:t>
        </m:r>
        <m:r>
          <w:rPr/>
          <m:t xml:space="preserve">,</m:t>
        </m:r>
        <m:r>
          <w:rPr/>
          <m:t>β</m:t>
        </m:r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0</m:t>
            </m:r>
          </m:sub>
        </m:sSub>
        <m:r>
          <w:rPr/>
          <m:t xml:space="preserve">,F)</m:t>
        </m:r>
      </m:oMath>
      <w:r w:rsidDel="00000000" w:rsidR="00000000" w:rsidRPr="00000000">
        <w:rPr>
          <w:rtl w:val="0"/>
        </w:rPr>
        <w:t xml:space="preserve">, распознающий </w:t>
      </w:r>
      <m:oMath>
        <m:r>
          <m:t>τ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Выберем алфавит </w:t>
      </w:r>
      <m:oMath>
        <m:r>
          <w:rPr/>
          <m:t xml:space="preserve">A = {(p, a, b, q) </m:t>
        </m:r>
        <m:r>
          <w:rPr/>
          <m:t>⊆</m:t>
        </m:r>
        <m:r>
          <w:rPr/>
          <m:t xml:space="preserve">Q</m:t>
        </m:r>
        <m:r>
          <w:rPr/>
          <m:t>×</m:t>
        </m:r>
        <m:nary>
          <m:naryPr>
            <m:chr m:val="∑"/>
            <m:ctrlPr>
              <w:rPr/>
            </m:ctrlPr>
          </m:naryPr>
          <m:sub/>
          <m:sup/>
        </m:nary>
        <m:r>
          <w:rPr/>
          <m:t>∪</m:t>
        </m:r>
        <m:r>
          <w:rPr/>
          <m:t xml:space="preserve">{</m:t>
        </m:r>
        <m:r>
          <w:rPr/>
          <m:t>ε</m:t>
        </m:r>
        <m:r>
          <w:rPr/>
          <m:t xml:space="preserve">}</m:t>
        </m:r>
        <m:r>
          <w:rPr/>
          <m:t>×</m:t>
        </m:r>
        <m:r>
          <w:rPr/>
          <m:t>Δ</m:t>
        </m:r>
        <m:r>
          <w:rPr/>
          <m:t>∪</m:t>
        </m:r>
        <m:r>
          <w:rPr/>
          <m:t xml:space="preserve">{</m:t>
        </m:r>
        <m:r>
          <w:rPr/>
          <m:t>ε</m:t>
        </m:r>
        <m:r>
          <w:rPr/>
          <m:t xml:space="preserve">}</m:t>
        </m:r>
        <m:r>
          <w:rPr/>
          <m:t>×</m:t>
        </m:r>
        <m:r>
          <w:rPr/>
          <m:t xml:space="preserve">Q}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386138" cy="1188118"/>
            <wp:effectExtent b="0" l="0" r="0" t="0"/>
            <wp:docPr id="31" name="image78.png"/>
            <a:graphic>
              <a:graphicData uri="http://schemas.openxmlformats.org/drawingml/2006/picture">
                <pic:pic>
                  <pic:nvPicPr>
                    <pic:cNvPr id="0" name="image78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6138" cy="11881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Пусть </w:t>
      </w:r>
      <m:oMath>
        <m:r>
          <w:rPr/>
          <m:t xml:space="preserve">M={(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1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1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1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1</m:t>
            </m:r>
          </m:sub>
        </m:sSub>
        <m:r>
          <w:rPr/>
          <m:t xml:space="preserve">)(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2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2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2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2</m:t>
            </m:r>
          </m:sub>
        </m:sSub>
        <m:r>
          <w:rPr/>
          <m:t xml:space="preserve">,)|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1</m:t>
            </m:r>
          </m:sub>
        </m:sSub>
        <m:r>
          <w:rPr/>
          <m:t>≠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2</m:t>
            </m:r>
          </m:sub>
        </m:sSub>
        <m:r>
          <w:rPr/>
          <m:t xml:space="preserve">}</m:t>
        </m:r>
        <m:r>
          <w:rPr/>
          <m:t>⊆</m:t>
        </m:r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  <w:t xml:space="preserve"> - множество пар букв, между которыми нет перехода.</w:t>
      </w:r>
    </w:p>
    <w:p w:rsidR="00000000" w:rsidDel="00000000" w:rsidP="00000000" w:rsidRDefault="00000000" w:rsidRPr="00000000">
      <w:pPr>
        <w:contextualSpacing w:val="0"/>
        <w:rPr/>
      </w:pPr>
      <m:oMath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*</m:t>
            </m:r>
          </m:sup>
        </m:sSup>
        <m:r>
          <w:rPr/>
          <m:t xml:space="preserve">\</m:t>
        </m:r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*</m:t>
            </m:r>
          </m:sup>
        </m:sSup>
        <m:r>
          <w:rPr/>
          <m:t xml:space="preserve">M</m:t>
        </m:r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*</m:t>
            </m:r>
          </m:sup>
        </m:sSup>
      </m:oMath>
      <w:r w:rsidDel="00000000" w:rsidR="00000000" w:rsidRPr="00000000">
        <w:rPr>
          <w:rtl w:val="0"/>
        </w:rPr>
        <w:t xml:space="preserve">- множество “правильных” переходов </w:t>
      </w:r>
    </w:p>
    <w:p w:rsidR="00000000" w:rsidDel="00000000" w:rsidP="00000000" w:rsidRDefault="00000000" w:rsidRPr="00000000">
      <w:pPr>
        <w:contextualSpacing w:val="0"/>
        <w:rPr/>
      </w:pPr>
      <m:oMath>
        <m:r>
          <m:t>τ</m:t>
        </m:r>
        <m:r>
          <w:rPr/>
          <m:t xml:space="preserve">={ (u,v)| v - выход на u в некотором состоянии 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1976438" cy="666215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6438" cy="6662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m:oMath>
        <m:r>
          <w:rPr/>
          <m:t xml:space="preserve">I </m:t>
        </m:r>
        <m:r>
          <w:rPr/>
          <m:t>⊆</m:t>
        </m:r>
        <m:r>
          <w:rPr/>
          <m:t xml:space="preserve">A    I={(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0</m:t>
            </m:r>
          </m:sub>
        </m:sSub>
        <m:r>
          <w:rPr/>
          <m:t xml:space="preserve">, a, b, q)}</m:t>
        </m:r>
      </m:oMath>
      <w:r w:rsidDel="00000000" w:rsidR="00000000" w:rsidRPr="00000000">
        <w:rPr>
          <w:rtl w:val="0"/>
        </w:rPr>
        <w:t xml:space="preserve">-начинающиеся в начальном состоянии.</w:t>
      </w:r>
    </w:p>
    <w:p w:rsidR="00000000" w:rsidDel="00000000" w:rsidP="00000000" w:rsidRDefault="00000000" w:rsidRPr="00000000">
      <w:pPr>
        <w:contextualSpacing w:val="0"/>
        <w:rPr/>
      </w:pPr>
      <m:oMath>
        <m:r>
          <w:rPr/>
          <m:t xml:space="preserve">T</m:t>
        </m:r>
        <m:r>
          <w:rPr/>
          <m:t>⊆</m:t>
        </m:r>
        <m:r>
          <w:rPr/>
          <m:t xml:space="preserve">A   T={(q, a, b, qf) | af </m:t>
        </m:r>
        <m:r>
          <w:rPr/>
          <m:t>∈</m:t>
        </m:r>
        <m:r>
          <w:rPr/>
          <m:t xml:space="preserve">F}</m:t>
        </m:r>
      </m:oMath>
      <w:r w:rsidDel="00000000" w:rsidR="00000000" w:rsidRPr="00000000">
        <w:rPr>
          <w:rtl w:val="0"/>
        </w:rPr>
        <w:t xml:space="preserve">-заканчивающиеся в конечном состоянии</w:t>
      </w:r>
    </w:p>
    <w:p w:rsidR="00000000" w:rsidDel="00000000" w:rsidP="00000000" w:rsidRDefault="00000000" w:rsidRPr="00000000">
      <w:pPr>
        <w:contextualSpacing w:val="0"/>
        <w:rPr/>
      </w:pPr>
      <m:oMath>
        <m:r>
          <w:rPr/>
          <m:t xml:space="preserve">I</m:t>
        </m:r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*</m:t>
            </m:r>
          </m:sup>
        </m:sSup>
        <m:r>
          <w:rPr/>
          <m:t>∩</m:t>
        </m:r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*</m:t>
            </m:r>
          </m:sup>
        </m:sSup>
        <m:r>
          <w:rPr/>
          <m:t xml:space="preserve">T\</m:t>
        </m:r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*</m:t>
            </m:r>
          </m:sup>
        </m:sSup>
        <m:r>
          <w:rPr/>
          <m:t xml:space="preserve">M</m:t>
        </m:r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*</m:t>
            </m:r>
          </m:sup>
        </m:sSup>
        <m:r>
          <w:rPr/>
          <m:t xml:space="preserve"> ={(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0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1</m:t>
            </m:r>
          </m:sub>
        </m:sSub>
        <m:r>
          <w:rPr/>
          <m:t xml:space="preserve"> , 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1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1</m:t>
            </m:r>
          </m:sub>
        </m:sSub>
        <m:r>
          <w:rPr/>
          <m:t xml:space="preserve">)...(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k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k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k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f</m:t>
            </m:r>
          </m:sub>
        </m:sSub>
        <m:r>
          <w:rPr/>
          <m:t xml:space="preserve">) | (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0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1</m:t>
            </m:r>
          </m:sub>
        </m:sSub>
        <m:r>
          <w:rPr/>
          <m:t xml:space="preserve">, ... , 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k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f</m:t>
            </m:r>
          </m:sub>
        </m:sSub>
        <m:r>
          <w:rPr/>
          <m:t xml:space="preserve">) </m:t>
        </m:r>
        <m:r>
          <w:rPr/>
          <m:t>∈</m:t>
        </m:r>
        <m:r>
          <w:rPr/>
          <m:t>α</m:t>
        </m:r>
        <m:r>
          <w:rPr/>
          <m:t xml:space="preserve">,(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0</m:t>
            </m:r>
          </m:sub>
        </m:sSub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1</m:t>
            </m:r>
          </m:sub>
        </m:sSub>
        <m:r>
          <w:rPr/>
          <m:t xml:space="preserve">,...,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k</m:t>
            </m:r>
          </m:sub>
        </m:sSub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1</m:t>
            </m:r>
          </m:sub>
        </m:sSub>
        <m:r>
          <w:rPr/>
          <m:t xml:space="preserve">,...,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k</m:t>
            </m:r>
          </m:sub>
        </m:sSub>
        <m:r>
          <w:rPr/>
          <m:t xml:space="preserve">)</m:t>
        </m:r>
        <m:r>
          <w:rPr/>
          <m:t>∈</m:t>
        </m:r>
        <m:r>
          <w:rPr/>
          <m:t>β</m:t>
        </m:r>
        <m:r>
          <w:rPr/>
          <m:t xml:space="preserve">}   </m:t>
        </m:r>
      </m:oMath>
      <w:r w:rsidDel="00000000" w:rsidR="00000000" w:rsidRPr="00000000">
        <w:rPr>
          <w:rtl w:val="0"/>
        </w:rPr>
        <w:t xml:space="preserve"> - слова, которые начинаются в начальном состоянии, заканчиваются в конечном и все переходы корректны.</w:t>
      </w:r>
    </w:p>
    <w:p w:rsidR="00000000" w:rsidDel="00000000" w:rsidP="00000000" w:rsidRDefault="00000000" w:rsidRPr="00000000">
      <w:pPr>
        <w:contextualSpacing w:val="0"/>
        <w:rPr/>
      </w:pPr>
      <m:oMath>
        <m:r>
          <m:t>τ</m:t>
        </m:r>
        <m:r>
          <w:rPr/>
          <m:t xml:space="preserve">={ (u,v) | u=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1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2</m:t>
            </m:r>
          </m:sub>
        </m:sSub>
        <m:r>
          <w:rPr/>
          <m:t xml:space="preserve">...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k</m:t>
            </m:r>
          </m:sub>
        </m:sSub>
        <m:r>
          <w:rPr/>
          <m:t xml:space="preserve">, v=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1</m:t>
            </m:r>
          </m:sub>
        </m:sSub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2</m:t>
            </m:r>
          </m:sub>
        </m:sSub>
        <m:r>
          <w:rPr/>
          <m:t xml:space="preserve">,...,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k</m:t>
            </m:r>
          </m:sub>
        </m:sSub>
        <m:r>
          <w:rPr/>
          <m:t xml:space="preserve"> }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Рассмотрим слово </w:t>
      </w:r>
      <m:oMath>
        <m:r>
          <w:rPr/>
          <m:t xml:space="preserve">w</m:t>
        </m:r>
        <m:r>
          <w:rPr/>
          <m:t>∈</m:t>
        </m:r>
        <m:r>
          <w:rPr/>
          <m:t xml:space="preserve">L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m:oMath>
        <m:r>
          <w:rPr/>
          <m:t xml:space="preserve">w = (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0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1</m:t>
            </m:r>
          </m:sub>
        </m:sSub>
        <m:r>
          <w:rPr/>
          <m:t xml:space="preserve"> , 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1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1</m:t>
            </m:r>
          </m:sub>
        </m:sSub>
        <m:r>
          <w:rPr/>
          <m:t xml:space="preserve">)...(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k-1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k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k</m:t>
            </m:r>
          </m:sub>
        </m:sSub>
        <m:r>
          <w:rPr/>
          <m:t xml:space="preserve">, qf)}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m:oMath>
        <m:r>
          <w:rPr/>
          <m:t xml:space="preserve">h(w)=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1</m:t>
            </m:r>
          </m:sub>
        </m:sSub>
        <m:r>
          <w:rPr/>
          <m:t xml:space="preserve">,...,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k</m:t>
            </m:r>
          </m:sub>
        </m:sSub>
        <m:r>
          <w:rPr/>
          <m:t xml:space="preserve">=u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m:oMath>
        <m:r>
          <w:rPr/>
          <m:t xml:space="preserve">g(w)=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1</m:t>
            </m:r>
          </m:sub>
        </m:sSub>
        <m:r>
          <w:rPr/>
          <m:t xml:space="preserve">,...,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k</m:t>
            </m:r>
          </m:sub>
        </m:sSub>
        <m:r>
          <w:rPr/>
          <m:t xml:space="preserve">=v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&lt;=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Пусть:</w:t>
      </w:r>
    </w:p>
    <w:p w:rsidR="00000000" w:rsidDel="00000000" w:rsidP="00000000" w:rsidRDefault="00000000" w:rsidRPr="00000000">
      <w:pPr>
        <w:contextualSpacing w:val="0"/>
        <w:rPr/>
      </w:pPr>
      <m:oMath>
        <m:r>
          <m:t>∃</m:t>
        </m:r>
        <m:r>
          <w:rPr/>
          <m:t xml:space="preserve">А-</m:t>
        </m:r>
      </m:oMath>
      <w:r w:rsidDel="00000000" w:rsidR="00000000" w:rsidRPr="00000000">
        <w:rPr>
          <w:rtl w:val="0"/>
        </w:rPr>
        <w:t xml:space="preserve">алфавит, </w:t>
      </w:r>
      <m:oMath>
        <m:r>
          <m:t>∃</m:t>
        </m:r>
        <m:r>
          <w:rPr/>
          <m:t xml:space="preserve">L-</m:t>
        </m:r>
      </m:oMath>
      <w:r w:rsidDel="00000000" w:rsidR="00000000" w:rsidRPr="00000000">
        <w:rPr>
          <w:rtl w:val="0"/>
        </w:rPr>
        <w:t xml:space="preserve">рациональный язык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m:oMath>
        <m:r>
          <m:t>∃</m:t>
        </m:r>
        <m:r>
          <w:rPr/>
          <m:t xml:space="preserve">g : </m:t>
        </m:r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*</m:t>
            </m:r>
          </m:sup>
        </m:sSup>
        <m:r>
          <w:rPr/>
          <m:t>→</m:t>
        </m:r>
        <m:sSup>
          <m:sSupPr>
            <m:ctrlPr>
              <w:rPr/>
            </m:ctrlPr>
          </m:sSupPr>
          <m:e>
            <m:r>
              <w:rPr/>
              <m:t xml:space="preserve">Δ</m:t>
            </m:r>
          </m:e>
          <m:sup>
            <m:r>
              <w:rPr/>
              <m:t xml:space="preserve">*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m:oMath>
        <m:r>
          <m:t>∃</m:t>
        </m:r>
        <m:r>
          <w:rPr/>
          <m:t xml:space="preserve">h:</m:t>
        </m:r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*</m:t>
            </m:r>
          </m:sup>
        </m:sSup>
        <m:r>
          <w:rPr/>
          <m:t>→</m:t>
        </m:r>
        <m:sSup>
          <m:sSupPr>
            <m:ctrlPr>
              <w:rPr/>
            </m:ctrlPr>
          </m:sSupPr>
          <m:e>
            <m:r>
              <w:rPr/>
              <m:t>Σ</m:t>
            </m:r>
          </m:e>
          <m:sup>
            <m:r>
              <w:rPr/>
              <m:t xml:space="preserve">* </m:t>
            </m:r>
          </m:sup>
        </m:sSup>
      </m:oMath>
      <w:r w:rsidDel="00000000" w:rsidR="00000000" w:rsidRPr="00000000">
        <w:rPr>
          <w:i w:val="1"/>
          <w:rtl w:val="0"/>
        </w:rPr>
        <w:t xml:space="preserve"> , где 1 и 2 - гомоморфизмы</w:t>
      </w:r>
    </w:p>
    <w:p w:rsidR="00000000" w:rsidDel="00000000" w:rsidP="00000000" w:rsidRDefault="00000000" w:rsidRPr="00000000">
      <w:pPr>
        <w:contextualSpacing w:val="0"/>
        <w:rPr/>
      </w:pPr>
      <m:oMath>
        <m:r>
          <m:t>τ</m:t>
        </m:r>
        <m:r>
          <w:rPr/>
          <m:t xml:space="preserve">={(h(w), g(w)) | w</m:t>
        </m:r>
        <m:r>
          <w:rPr/>
          <m:t>∈</m:t>
        </m:r>
        <m:r>
          <w:rPr/>
          <m:t xml:space="preserve">L}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Докажем, что </w:t>
      </w:r>
      <m:oMath>
        <m:r>
          <m:t>τ</m:t>
        </m:r>
      </m:oMath>
      <w:r w:rsidDel="00000000" w:rsidR="00000000" w:rsidRPr="00000000">
        <w:rPr>
          <w:rtl w:val="0"/>
        </w:rPr>
        <w:t xml:space="preserve"> рационально, т.е. Для него можно построить трансдьюсер.</w:t>
      </w:r>
    </w:p>
    <w:p w:rsidR="00000000" w:rsidDel="00000000" w:rsidP="00000000" w:rsidRDefault="00000000" w:rsidRPr="00000000">
      <w:pPr>
        <w:contextualSpacing w:val="0"/>
        <w:rPr/>
      </w:pPr>
      <m:oMath>
        <m:r>
          <w:rPr/>
          <m:t xml:space="preserve">L</m:t>
        </m:r>
        <m:r>
          <w:rPr/>
          <m:t>∈</m:t>
        </m:r>
        <m:r>
          <w:rPr/>
          <m:t xml:space="preserve">Rat(A) </m:t>
        </m:r>
        <m:r>
          <w:rPr/>
          <m:t>⇒</m:t>
        </m:r>
        <m:r>
          <w:rPr/>
          <m:t>∃</m:t>
        </m:r>
        <m:r>
          <w:rPr/>
          <m:t xml:space="preserve">B=(Q,A,</m:t>
        </m:r>
        <m:r>
          <w:rPr/>
          <m:t>δ</m:t>
        </m:r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0</m:t>
            </m:r>
          </m:sub>
        </m:sSub>
        <m:r>
          <w:rPr/>
          <m:t xml:space="preserve">,F):L(B)=L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Рассмотрим некоторую пару </w:t>
      </w:r>
      <m:oMath>
        <m:r>
          <w:rPr/>
          <m:t xml:space="preserve">g(w),h(w),w</m:t>
        </m:r>
        <m:r>
          <w:rPr/>
          <m:t>∈</m:t>
        </m:r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*</m:t>
            </m:r>
          </m:sup>
        </m:sSup>
      </m:oMath>
      <w:r w:rsidDel="00000000" w:rsidR="00000000" w:rsidRPr="00000000">
        <w:rPr>
          <w:rtl w:val="0"/>
        </w:rPr>
        <w:t xml:space="preserve">. Нам нужно, чтобы автомат распознавал пару </w:t>
      </w:r>
      <m:oMath>
        <m:r>
          <w:rPr/>
          <m:t xml:space="preserve">h(w)|g(w)</m:t>
        </m:r>
      </m:oMath>
      <w:r w:rsidDel="00000000" w:rsidR="00000000" w:rsidRPr="00000000">
        <w:rPr>
          <w:rtl w:val="0"/>
        </w:rPr>
        <w:t xml:space="preserve">. Для этого достаточно, чтобы для каждой буквы </w:t>
      </w:r>
      <m:oMath>
        <m:r>
          <w:rPr/>
          <m:t xml:space="preserve">a</m:t>
        </m:r>
        <m:r>
          <w:rPr/>
          <m:t>∈</m:t>
        </m:r>
        <m:r>
          <w:rPr/>
          <m:t xml:space="preserve">A</m:t>
        </m:r>
      </m:oMath>
      <w:r w:rsidDel="00000000" w:rsidR="00000000" w:rsidRPr="00000000">
        <w:rPr>
          <w:rtl w:val="0"/>
        </w:rPr>
        <w:t xml:space="preserve"> автомат распознавал пару </w:t>
      </w:r>
      <m:oMath>
        <m:r>
          <w:rPr/>
          <m:t xml:space="preserve">h(a)|g(a)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357438" cy="702363"/>
            <wp:effectExtent b="0" l="0" r="0" t="0"/>
            <wp:docPr id="17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7438" cy="702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319338" cy="645725"/>
            <wp:effectExtent b="0" l="0" r="0" t="0"/>
            <wp:docPr id="20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9338" cy="645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Пусть:</w:t>
      </w:r>
    </w:p>
    <w:p w:rsidR="00000000" w:rsidDel="00000000" w:rsidP="00000000" w:rsidRDefault="00000000" w:rsidRPr="00000000">
      <w:pPr>
        <w:contextualSpacing w:val="0"/>
        <w:rPr/>
      </w:pPr>
      <m:oMath>
        <m:r>
          <w:rPr/>
          <m:t xml:space="preserve">h(a) = </m:t>
        </m:r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1</m:t>
            </m:r>
          </m:sub>
        </m:sSub>
        <m:r>
          <w:rPr/>
          <m:t xml:space="preserve">... </m:t>
        </m:r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k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m:oMath>
        <m:r>
          <w:rPr/>
          <m:t xml:space="preserve">g(a)=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1</m:t>
            </m:r>
          </m:sub>
        </m:sSub>
        <m:r>
          <w:rPr/>
          <m:t xml:space="preserve">... 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l</m:t>
            </m:r>
          </m:sub>
        </m:sSub>
        <m:r>
          <w:rPr/>
          <m:t xml:space="preserve"> </m:t>
        </m:r>
      </m:oMath>
      <w:r w:rsidDel="00000000" w:rsidR="00000000" w:rsidRPr="00000000">
        <w:rPr>
          <w:rtl w:val="0"/>
        </w:rPr>
        <w:t xml:space="preserve"> при этом </w:t>
      </w:r>
      <m:oMath>
        <m:r>
          <w:rPr/>
          <m:t xml:space="preserve">k&gt;l</m:t>
        </m:r>
      </m:oMath>
      <w:r w:rsidDel="00000000" w:rsidR="00000000" w:rsidRPr="00000000">
        <w:rPr>
          <w:rtl w:val="0"/>
        </w:rPr>
        <w:t xml:space="preserve">(без ограничения общности).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Возьмем пару вершин </w:t>
      </w:r>
      <m:oMath>
        <m:r>
          <w:rPr/>
          <m:t xml:space="preserve">(p,q)</m:t>
        </m:r>
      </m:oMath>
      <w:r w:rsidDel="00000000" w:rsidR="00000000" w:rsidRPr="00000000">
        <w:rPr>
          <w:rtl w:val="0"/>
        </w:rPr>
        <w:t xml:space="preserve"> такую, что </w:t>
      </w:r>
      <m:oMath>
        <m:r>
          <w:rPr/>
          <m:t xml:space="preserve">a</m:t>
        </m:r>
      </m:oMath>
      <w:r w:rsidDel="00000000" w:rsidR="00000000" w:rsidRPr="00000000">
        <w:rPr>
          <w:rtl w:val="0"/>
        </w:rPr>
        <w:t xml:space="preserve"> переводит </w:t>
      </w:r>
      <m:oMath>
        <m:r>
          <w:rPr/>
          <m:t xml:space="preserve">p</m:t>
        </m:r>
      </m:oMath>
      <w:r w:rsidDel="00000000" w:rsidR="00000000" w:rsidRPr="00000000">
        <w:rPr>
          <w:rtl w:val="0"/>
        </w:rPr>
        <w:t xml:space="preserve"> в </w:t>
      </w:r>
      <m:oMath>
        <m:r>
          <w:rPr/>
          <m:t xml:space="preserve">q</m:t>
        </m:r>
      </m:oMath>
      <w:r w:rsidDel="00000000" w:rsidR="00000000" w:rsidRPr="00000000">
        <w:rPr>
          <w:rtl w:val="0"/>
        </w:rPr>
        <w:t xml:space="preserve">. Добавим промежуточные состояния </w:t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1</m:t>
            </m:r>
          </m:sub>
        </m:sSub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2</m:t>
            </m:r>
          </m:sub>
        </m:sSub>
        <m:r>
          <w:rPr/>
          <m:t xml:space="preserve">,...,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k</m:t>
            </m:r>
          </m:sub>
        </m:sSub>
      </m:oMath>
      <w:r w:rsidDel="00000000" w:rsidR="00000000" w:rsidRPr="00000000">
        <w:rPr>
          <w:rtl w:val="0"/>
        </w:rPr>
        <w:t xml:space="preserve"> так, чтобы пара </w:t>
      </w:r>
      <m:oMath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i</m:t>
            </m:r>
          </m:sub>
        </m:sSub>
        <m:r>
          <w:rPr/>
          <m:t xml:space="preserve">|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 переводили </w:t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i-1</m:t>
            </m:r>
          </m:sub>
        </m:sSub>
      </m:oMath>
      <w:r w:rsidDel="00000000" w:rsidR="00000000" w:rsidRPr="00000000">
        <w:rPr>
          <w:rtl w:val="0"/>
        </w:rPr>
        <w:t xml:space="preserve"> в </w:t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 (где </w:t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0</m:t>
            </m:r>
          </m:sub>
        </m:sSub>
        <m:r>
          <w:rPr/>
          <m:t xml:space="preserve">=p,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k</m:t>
            </m:r>
          </m:sub>
        </m:sSub>
        <m:r>
          <w:rPr/>
          <m:t xml:space="preserve">=q</m:t>
        </m:r>
      </m:oMath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Получим трансдьюсер, распознающий </w:t>
      </w:r>
      <m:oMath>
        <m:r>
          <m:t>τ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Теорема доказана.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Следствие: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Пусть </w:t>
      </w:r>
      <m:oMath>
        <m:r>
          <w:rPr/>
          <m:t xml:space="preserve">L</m:t>
        </m:r>
        <m:r>
          <w:rPr/>
          <m:t>∈</m:t>
        </m:r>
        <m:r>
          <w:rPr/>
          <m:t xml:space="preserve">Rat</m:t>
        </m:r>
        <m:sSup>
          <m:sSupPr>
            <m:ctrlPr>
              <w:rPr/>
            </m:ctrlPr>
          </m:sSupPr>
          <m:e>
            <m:r>
              <w:rPr/>
              <m:t>Σ</m:t>
            </m:r>
          </m:e>
          <m:sup>
            <m:r>
              <w:rPr/>
              <m:t xml:space="preserve">*</m:t>
            </m:r>
          </m:sup>
        </m:sSup>
        <m:r>
          <w:rPr/>
          <m:t xml:space="preserve">, </m:t>
        </m:r>
        <m:r>
          <w:rPr/>
          <m:t>τ</m:t>
        </m:r>
        <m:r>
          <w:rPr/>
          <m:t xml:space="preserve">-</m:t>
        </m:r>
      </m:oMath>
      <w:r w:rsidDel="00000000" w:rsidR="00000000" w:rsidRPr="00000000">
        <w:rPr>
          <w:rtl w:val="0"/>
        </w:rPr>
        <w:t xml:space="preserve"> рациональный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Тогда </w:t>
      </w:r>
      <m:oMath>
        <m:r>
          <w:rPr/>
          <m:t xml:space="preserve">{v</m:t>
        </m:r>
        <m:r>
          <w:rPr/>
          <m:t>∈</m:t>
        </m:r>
        <m:sSup>
          <m:sSupPr>
            <m:ctrlPr>
              <w:rPr/>
            </m:ctrlPr>
          </m:sSupPr>
          <m:e>
            <m:r>
              <w:rPr/>
              <m:t>Δ</m:t>
            </m:r>
          </m:e>
          <m:sup>
            <m:r>
              <w:rPr/>
              <m:t xml:space="preserve">*</m:t>
            </m:r>
          </m:sup>
        </m:sSup>
        <m:r>
          <w:rPr/>
          <m:t xml:space="preserve"> | </m:t>
        </m:r>
        <m:r>
          <w:rPr/>
          <m:t>∃</m:t>
        </m:r>
        <m:r>
          <w:rPr/>
          <m:t xml:space="preserve"> u</m:t>
        </m:r>
        <m:r>
          <w:rPr/>
          <m:t>∈</m:t>
        </m:r>
        <m:r>
          <w:rPr/>
          <m:t xml:space="preserve">L: (u,v)</m:t>
        </m:r>
        <m:r>
          <w:rPr/>
          <m:t>∈</m:t>
        </m:r>
        <m:r>
          <w:rPr/>
          <m:t>τ</m:t>
        </m:r>
        <m:r>
          <w:rPr/>
          <m:t xml:space="preserve">}</m:t>
        </m:r>
      </m:oMath>
      <w:r w:rsidDel="00000000" w:rsidR="00000000" w:rsidRPr="00000000">
        <w:rPr>
          <w:rtl w:val="0"/>
        </w:rPr>
        <w:t xml:space="preserve"> - рациональный.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Док-во:</w:t>
      </w:r>
    </w:p>
    <w:p w:rsidR="00000000" w:rsidDel="00000000" w:rsidP="00000000" w:rsidRDefault="00000000" w:rsidRPr="00000000">
      <w:pPr>
        <w:contextualSpacing w:val="0"/>
        <w:rPr/>
      </w:pPr>
      <m:oMath>
        <m:r>
          <m:t>τ</m:t>
        </m:r>
        <m:r>
          <w:rPr/>
          <m:t xml:space="preserve">={ (h(w), g(w))  | w </m:t>
        </m:r>
        <m:r>
          <w:rPr/>
          <m:t>∈</m:t>
        </m:r>
        <m:r>
          <w:rPr/>
          <m:t xml:space="preserve">L'}</m:t>
        </m:r>
      </m:oMath>
      <w:r w:rsidDel="00000000" w:rsidR="00000000" w:rsidRPr="00000000">
        <w:rPr>
          <w:rtl w:val="0"/>
        </w:rPr>
        <w:t xml:space="preserve"> для некоторого </w:t>
      </w:r>
      <m:oMath>
        <m:r>
          <w:rPr/>
          <m:t xml:space="preserve">L'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/>
      </w:pPr>
      <m:oMath>
        <m:r>
          <w:rPr/>
          <m:t xml:space="preserve">w</m:t>
        </m:r>
        <m:r>
          <w:rPr/>
          <m:t>∈</m:t>
        </m:r>
        <m:r>
          <w:rPr/>
          <m:t xml:space="preserve">L'</m:t>
        </m:r>
      </m:oMath>
      <w:r w:rsidDel="00000000" w:rsidR="00000000" w:rsidRPr="00000000">
        <w:rPr>
          <w:rtl w:val="0"/>
        </w:rPr>
        <w:tab/>
        <w:t xml:space="preserve">-рациональный</w:t>
      </w:r>
    </w:p>
    <w:p w:rsidR="00000000" w:rsidDel="00000000" w:rsidP="00000000" w:rsidRDefault="00000000" w:rsidRPr="00000000">
      <w:pPr>
        <w:contextualSpacing w:val="0"/>
        <w:rPr/>
      </w:pPr>
      <m:oMath>
        <m:r>
          <w:rPr/>
          <m:t xml:space="preserve">v </m:t>
        </m:r>
        <m:r>
          <w:rPr/>
          <m:t>∈</m:t>
        </m:r>
        <m:r>
          <w:rPr/>
          <m:t xml:space="preserve">g(L' </m:t>
        </m:r>
        <m:r>
          <w:rPr/>
          <m:t>∩</m:t>
        </m:r>
        <m:sSup>
          <m:sSupPr>
            <m:ctrlPr>
              <w:rPr/>
            </m:ctrlPr>
          </m:sSupPr>
          <m:e>
            <m:r>
              <w:rPr/>
              <m:t xml:space="preserve">h</m:t>
            </m:r>
          </m:e>
          <m:sup>
            <m:r>
              <w:rPr/>
              <m:t xml:space="preserve">-1</m:t>
            </m:r>
          </m:sup>
        </m:sSup>
        <m:r>
          <w:rPr/>
          <m:t xml:space="preserve">(u)) </m:t>
        </m:r>
        <m:r>
          <w:rPr/>
          <m:t>⊆</m:t>
        </m:r>
        <m:r>
          <w:rPr/>
          <m:t xml:space="preserve">g(L'</m:t>
        </m:r>
        <m:r>
          <w:rPr/>
          <m:t>∩</m:t>
        </m:r>
        <m:sSup>
          <m:sSupPr>
            <m:ctrlPr>
              <w:rPr/>
            </m:ctrlPr>
          </m:sSupPr>
          <m:e>
            <m:r>
              <w:rPr/>
              <m:t xml:space="preserve">h</m:t>
            </m:r>
          </m:e>
          <m:sup>
            <m:r>
              <w:rPr/>
              <m:t xml:space="preserve">-1</m:t>
            </m:r>
          </m:sup>
        </m:sSup>
        <m:r>
          <w:rPr/>
          <m:t xml:space="preserve">(L))</m:t>
        </m:r>
      </m:oMath>
      <w:r w:rsidDel="00000000" w:rsidR="00000000" w:rsidRPr="00000000">
        <w:rPr>
          <w:rtl w:val="0"/>
        </w:rPr>
        <w:t xml:space="preserve"> </w:t>
        <w:tab/>
      </w:r>
      <m:oMath>
        <m:r>
          <w:rPr/>
          <m:t xml:space="preserve">L -</m:t>
        </m:r>
      </m:oMath>
      <w:r w:rsidDel="00000000" w:rsidR="00000000" w:rsidRPr="00000000">
        <w:rPr>
          <w:rtl w:val="0"/>
        </w:rPr>
        <w:t xml:space="preserve">рациональный язык </w:t>
      </w:r>
      <m:oMath>
        <m:r>
          <m:t>⇒</m:t>
        </m:r>
        <m:sSup>
          <m:sSupPr>
            <m:ctrlPr>
              <w:rPr/>
            </m:ctrlPr>
          </m:sSupPr>
          <m:e>
            <m:r>
              <w:rPr/>
              <m:t xml:space="preserve">h</m:t>
            </m:r>
          </m:e>
          <m:sup>
            <m:r>
              <w:rPr/>
              <m:t xml:space="preserve">-1</m:t>
            </m:r>
          </m:sup>
        </m:sSup>
        <m:r>
          <w:rPr/>
          <m:t xml:space="preserve">(L) -</m:t>
        </m:r>
      </m:oMath>
      <w:r w:rsidDel="00000000" w:rsidR="00000000" w:rsidRPr="00000000">
        <w:rPr>
          <w:rtl w:val="0"/>
        </w:rPr>
        <w:t xml:space="preserve">рациональный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jc w:val="center"/>
        <w:rPr/>
      </w:pPr>
      <w:bookmarkStart w:colFirst="0" w:colLast="0" w:name="_bhmjyqu6okoo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jc w:val="center"/>
        <w:rPr/>
      </w:pPr>
      <w:bookmarkStart w:colFirst="0" w:colLast="0" w:name="_ysb08barxk2g" w:id="18"/>
      <w:bookmarkEnd w:id="1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jc w:val="center"/>
        <w:rPr/>
      </w:pPr>
      <w:bookmarkStart w:colFirst="0" w:colLast="0" w:name="_3wwde48pdpts" w:id="19"/>
      <w:bookmarkEnd w:id="19"/>
      <w:r w:rsidDel="00000000" w:rsidR="00000000" w:rsidRPr="00000000">
        <w:rPr>
          <w:rtl w:val="0"/>
        </w:rPr>
        <w:t xml:space="preserve">Вопросы разрешимости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Проблема 1: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Верно ли, что если </w:t>
      </w:r>
      <m:oMath>
        <m:r>
          <w:rPr/>
          <m:t xml:space="preserve">L</m:t>
        </m:r>
        <m:r>
          <w:rPr/>
          <m:t>∈</m:t>
        </m:r>
        <m:r>
          <w:rPr/>
          <m:t xml:space="preserve">Rat(</m:t>
        </m:r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*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, то можно эффективно проверить, что </w:t>
      </w:r>
      <m:oMath>
        <m:r>
          <w:rPr/>
          <m:t xml:space="preserve">L=</m:t>
        </m:r>
        <m:r>
          <w:rPr/>
          <m:t>⊘</m:t>
        </m:r>
      </m:oMath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Допустим, мы умеем задавать вопрос, принадлежит ли </w:t>
      </w:r>
      <m:oMath>
        <m:r>
          <w:rPr/>
          <m:t xml:space="preserve">L</m:t>
        </m:r>
      </m:oMath>
      <w:r w:rsidDel="00000000" w:rsidR="00000000" w:rsidRPr="00000000">
        <w:rPr>
          <w:rtl w:val="0"/>
        </w:rPr>
        <w:t xml:space="preserve"> какое-нибудь слово. Тогда, получив ответ да, мы будем знать, что </w:t>
      </w:r>
      <m:oMath>
        <m:r>
          <w:rPr/>
          <m:t xml:space="preserve">L</m:t>
        </m:r>
      </m:oMath>
      <w:r w:rsidDel="00000000" w:rsidR="00000000" w:rsidRPr="00000000">
        <w:rPr>
          <w:rtl w:val="0"/>
        </w:rPr>
        <w:t xml:space="preserve"> не пуст. Получив же ответ нет, мы не продвинемся в решении нашей проблемы(((.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Проблема 2:</w:t>
      </w:r>
      <w:r w:rsidDel="00000000" w:rsidR="00000000" w:rsidRPr="00000000">
        <w:rPr>
          <w:rtl w:val="0"/>
        </w:rPr>
        <w:tab/>
        <w:tab/>
        <w:t xml:space="preserve">Пусть языки </w:t>
      </w:r>
      <m:oMath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1</m:t>
            </m:r>
          </m:sub>
        </m:sSub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2</m:t>
            </m:r>
          </m:sub>
        </m:sSub>
        <m:r>
          <w:rPr/>
          <m:t>∈</m:t>
        </m:r>
        <m:r>
          <w:rPr/>
          <m:t xml:space="preserve">Rat(</m:t>
        </m:r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*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. Верно ли, что </w:t>
      </w:r>
      <m:oMath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1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Проблема 3: </w:t>
        <w:tab/>
        <w:tab/>
      </w:r>
      <w:r w:rsidDel="00000000" w:rsidR="00000000" w:rsidRPr="00000000">
        <w:rPr>
          <w:rtl w:val="0"/>
        </w:rPr>
        <w:t xml:space="preserve">Пусть языки </w:t>
      </w:r>
      <m:oMath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1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2</m:t>
            </m:r>
          </m:sub>
        </m:sSub>
        <m:r>
          <w:rPr/>
          <m:t xml:space="preserve"> </m:t>
        </m:r>
        <m:r>
          <w:rPr/>
          <m:t>∈</m:t>
        </m:r>
        <m:r>
          <w:rPr/>
          <m:t xml:space="preserve">Rat</m:t>
        </m:r>
        <m:sSup>
          <m:sSupPr>
            <m:ctrlPr>
              <w:rPr/>
            </m:ctrlPr>
          </m:sSupPr>
          <m:e>
            <m:r>
              <w:rPr/>
              <m:t xml:space="preserve">(A</m:t>
            </m:r>
          </m:e>
          <m:sup>
            <m:r>
              <w:rPr/>
              <m:t xml:space="preserve">*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. Верно ли, что </w:t>
      </w:r>
      <m:oMath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1</m:t>
            </m:r>
          </m:sub>
        </m:sSub>
        <m:r>
          <w:rPr/>
          <m:t>⊆</m:t>
        </m:r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Теорема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Проблемы 1, 2, 3 - разрешимы.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Док-во: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Проблема 1:</w:t>
        <w:br w:type="textWrapping"/>
        <w:t xml:space="preserve">Построим автомат, распознающий </w:t>
      </w:r>
      <m:oMath>
        <m:r>
          <w:rPr/>
          <m:t xml:space="preserve">L</m:t>
        </m:r>
      </m:oMath>
      <w:r w:rsidDel="00000000" w:rsidR="00000000" w:rsidRPr="00000000">
        <w:rPr>
          <w:rtl w:val="0"/>
        </w:rPr>
        <w:t xml:space="preserve">. Теперь вопрос сводится к тому, достижима ли </w:t>
      </w:r>
      <m:oMath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f</m:t>
            </m:r>
          </m:sub>
        </m:sSub>
      </m:oMath>
      <w:r w:rsidDel="00000000" w:rsidR="00000000" w:rsidRPr="00000000">
        <w:rPr>
          <w:rtl w:val="0"/>
        </w:rPr>
        <w:t xml:space="preserve"> из </w:t>
      </w:r>
      <m:oMath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. Это мы проверять умеем.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Проблема 2: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Заметим, что множества равны, если их симметрическая разность (являющаяся рациональным языком) пуста. Свели к проблеме 1.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Проблема 3:</w:t>
      </w:r>
    </w:p>
    <w:p w:rsidR="00000000" w:rsidDel="00000000" w:rsidP="00000000" w:rsidRDefault="00000000" w:rsidRPr="00000000">
      <w:pPr>
        <w:contextualSpacing w:val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1</m:t>
            </m:r>
          </m:sub>
        </m:sSub>
        <m:r>
          <w:rPr/>
          <m:t>⊆</m:t>
        </m:r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, если </w:t>
      </w:r>
      <m:oMath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1</m:t>
            </m:r>
          </m:sub>
        </m:sSub>
        <m:r>
          <w:rPr/>
          <m:t xml:space="preserve"> \ </m:t>
        </m:r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2</m:t>
            </m:r>
          </m:sub>
        </m:sSub>
        <m:r>
          <w:rPr/>
          <m:t xml:space="preserve">=</m:t>
        </m:r>
        <m:r>
          <w:rPr/>
          <m:t>⊘</m:t>
        </m:r>
      </m:oMath>
      <w:r w:rsidDel="00000000" w:rsidR="00000000" w:rsidRPr="00000000">
        <w:rPr>
          <w:rtl w:val="0"/>
        </w:rPr>
        <w:t xml:space="preserve">. Свели к проблеме 1.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Напоминаем определение синхронизируемого автомата: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Опр.</w:t>
      </w:r>
      <w:r w:rsidDel="00000000" w:rsidR="00000000" w:rsidRPr="00000000">
        <w:rPr>
          <w:rtl w:val="0"/>
        </w:rPr>
        <w:t xml:space="preserve"> Пусть </w:t>
      </w:r>
      <m:oMath>
        <m:r>
          <w:rPr/>
          <m:t xml:space="preserve">A(Q, </m:t>
        </m:r>
        <m:r>
          <w:rPr/>
          <m:t>Σ</m:t>
        </m:r>
        <m:r>
          <w:rPr/>
          <m:t xml:space="preserve">, </m:t>
        </m:r>
        <m:r>
          <w:rPr/>
          <m:t>δ</m:t>
        </m:r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 - ДКА (убрали входное и выходное состояние).</w:t>
      </w:r>
    </w:p>
    <w:p w:rsidR="00000000" w:rsidDel="00000000" w:rsidP="00000000" w:rsidRDefault="00000000" w:rsidRPr="00000000">
      <w:pPr>
        <w:contextualSpacing w:val="0"/>
        <w:rPr/>
      </w:pPr>
      <m:oMath>
        <m:r>
          <w:rPr/>
          <m:t xml:space="preserve">A</m:t>
        </m:r>
      </m:oMath>
      <w:r w:rsidDel="00000000" w:rsidR="00000000" w:rsidRPr="00000000">
        <w:rPr>
          <w:rtl w:val="0"/>
        </w:rPr>
        <w:t xml:space="preserve"> - синхронизируемый, если </w:t>
      </w:r>
      <m:oMath>
        <m:r>
          <m:t>∃</m:t>
        </m:r>
        <m:r>
          <w:rPr/>
          <m:t xml:space="preserve">w</m:t>
        </m:r>
        <m:r>
          <w:rPr/>
          <m:t>∈</m:t>
        </m:r>
        <m:sSup>
          <m:sSupPr>
            <m:ctrlPr>
              <w:rPr/>
            </m:ctrlPr>
          </m:sSupPr>
          <m:e>
            <m:r>
              <w:rPr/>
              <m:t>Σ</m:t>
            </m:r>
          </m:e>
          <m:sup>
            <m:r>
              <w:rPr/>
              <m:t xml:space="preserve">*</m:t>
            </m:r>
          </m:sup>
        </m:sSup>
        <m:r>
          <w:rPr/>
          <m:t xml:space="preserve">,</m:t>
        </m:r>
        <m:r>
          <w:rPr/>
          <m:t>∃</m:t>
        </m:r>
        <m:r>
          <w:rPr/>
          <m:t xml:space="preserve">q</m:t>
        </m:r>
        <m:r>
          <w:rPr/>
          <m:t>∈</m:t>
        </m:r>
        <m:r>
          <w:rPr/>
          <m:t xml:space="preserve">Q:</m:t>
        </m:r>
        <m:r>
          <w:rPr/>
          <m:t>∀</m:t>
        </m:r>
        <m:r>
          <w:rPr/>
          <m:t xml:space="preserve">p</m:t>
        </m:r>
        <m:r>
          <w:rPr/>
          <m:t>∈</m:t>
        </m:r>
        <m:r>
          <w:rPr/>
          <m:t xml:space="preserve">Q:</m:t>
        </m:r>
        <m:r>
          <w:rPr/>
          <m:t>δ</m:t>
        </m:r>
        <m:r>
          <w:rPr/>
          <m:t xml:space="preserve">(p,w)=q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Слово </w:t>
      </w:r>
      <m:oMath>
        <m:r>
          <w:rPr/>
          <m:t xml:space="preserve">w</m:t>
        </m:r>
      </m:oMath>
      <w:r w:rsidDel="00000000" w:rsidR="00000000" w:rsidRPr="00000000">
        <w:rPr>
          <w:rtl w:val="0"/>
        </w:rPr>
        <w:t xml:space="preserve"> называют синхронизирующим.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Пусть </w:t>
      </w:r>
      <m:oMath>
        <m:r>
          <w:rPr/>
          <m:t xml:space="preserve">S</m:t>
        </m:r>
        <m:r>
          <w:rPr/>
          <m:t>⊆</m:t>
        </m:r>
        <m:r>
          <w:rPr/>
          <m:t xml:space="preserve">Q</m:t>
        </m:r>
      </m:oMath>
      <w:r w:rsidDel="00000000" w:rsidR="00000000" w:rsidRPr="00000000">
        <w:rPr>
          <w:rtl w:val="0"/>
        </w:rPr>
        <w:t xml:space="preserve">. Обозначим </w:t>
      </w:r>
      <m:oMath>
        <m:r>
          <w:rPr/>
          <m:t xml:space="preserve">S.a = {p</m:t>
        </m:r>
        <m:r>
          <w:rPr/>
          <m:t>∈</m:t>
        </m:r>
        <m:r>
          <w:rPr/>
          <m:t xml:space="preserve">Q | </m:t>
        </m:r>
        <m:r>
          <w:rPr/>
          <m:t>∃</m:t>
        </m:r>
        <m:r>
          <w:rPr/>
          <m:t xml:space="preserve">q</m:t>
        </m:r>
        <m:r>
          <w:rPr/>
          <m:t>∈</m:t>
        </m:r>
        <m:r>
          <w:rPr/>
          <m:t>δ</m:t>
        </m:r>
        <m:r>
          <w:rPr/>
          <m:t xml:space="preserve">, </m:t>
        </m:r>
        <m:r>
          <w:rPr/>
          <m:t>δ</m:t>
        </m:r>
        <m:r>
          <w:rPr/>
          <m:t xml:space="preserve">(q,a)=p}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Тогда </w:t>
      </w:r>
      <m:oMath>
        <m:r>
          <w:rPr/>
          <m:t xml:space="preserve">A</m:t>
        </m:r>
      </m:oMath>
      <w:r w:rsidDel="00000000" w:rsidR="00000000" w:rsidRPr="00000000">
        <w:rPr>
          <w:rtl w:val="0"/>
        </w:rPr>
        <w:t xml:space="preserve"> - синхронизируемый </w:t>
      </w:r>
      <m:oMath>
        <m:r>
          <m:t>⇔</m:t>
        </m:r>
      </m:oMath>
      <w:r w:rsidDel="00000000" w:rsidR="00000000" w:rsidRPr="00000000">
        <w:rPr>
          <w:rtl w:val="0"/>
        </w:rPr>
        <w:t xml:space="preserve"> </w:t>
      </w:r>
      <m:oMath>
        <m:r>
          <m:t>∃</m:t>
        </m:r>
        <m:r>
          <w:rPr/>
          <m:t xml:space="preserve">w</m:t>
        </m:r>
        <m:r>
          <w:rPr/>
          <m:t>∈</m:t>
        </m:r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*</m:t>
            </m:r>
          </m:sup>
        </m:sSup>
        <m:r>
          <w:rPr/>
          <m:t xml:space="preserve">:</m:t>
        </m:r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Q.w</m:t>
            </m:r>
          </m:e>
        </m:d>
        <m:r>
          <w:rPr/>
          <m:t xml:space="preserve">=1</m:t>
        </m:r>
      </m:oMath>
      <w:r w:rsidDel="00000000" w:rsidR="00000000" w:rsidRPr="00000000">
        <w:rPr>
          <w:rtl w:val="0"/>
        </w:rPr>
        <w:t xml:space="preserve"> - переводит все состояния в 1 единственное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Возникает вопрос, как проверить, что автомат синхронизируемый?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Теорема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Существует алгоритм, проверяющий, синхронизируем ли автомат.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Док-во: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Пусть </w:t>
      </w:r>
      <m:oMath>
        <m:r>
          <w:rPr/>
          <m:t xml:space="preserve">A(Q, </m:t>
        </m:r>
        <m:r>
          <w:rPr/>
          <m:t>Σ</m:t>
        </m:r>
        <m:r>
          <w:rPr/>
          <m:t xml:space="preserve">, </m:t>
        </m:r>
        <m:r>
          <w:rPr/>
          <m:t>δ</m:t>
        </m:r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 - ДКА.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Построим автомат </w:t>
      </w:r>
      <m:oMath>
        <m:r>
          <w:rPr/>
          <m:t xml:space="preserve">B=(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Q</m:t>
            </m:r>
          </m:sup>
        </m:sSup>
        <m:r>
          <w:rPr/>
          <m:t xml:space="preserve">, </m:t>
        </m:r>
        <m:r>
          <w:rPr/>
          <m:t>Σ</m:t>
        </m:r>
        <m:r>
          <w:rPr/>
          <m:t xml:space="preserve">, </m:t>
        </m:r>
        <m:bar>
          <m:barPr>
            <m:pos/>
            <m:ctrlPr>
              <w:rPr/>
            </m:ctrlPr>
          </m:barPr>
          <m:e>
            <m:r>
              <w:rPr/>
              <m:t>δ</m:t>
            </m:r>
          </m:e>
        </m:bar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 (где </w:t>
      </w:r>
      <m:oMath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Q</m:t>
            </m:r>
          </m:sup>
        </m:sSup>
      </m:oMath>
      <w:r w:rsidDel="00000000" w:rsidR="00000000" w:rsidRPr="00000000">
        <w:rPr>
          <w:rtl w:val="0"/>
        </w:rPr>
        <w:t xml:space="preserve"> - булеан </w:t>
      </w:r>
      <m:oMath>
        <m:r>
          <w:rPr/>
          <m:t xml:space="preserve">Q</m:t>
        </m:r>
      </m:oMath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Возьмем </w:t>
      </w:r>
      <m:oMath>
        <m:bar>
          <m:barPr>
            <m:pos/>
          </m:barPr>
          <m:e>
            <m:r>
              <m:t>δ</m:t>
            </m:r>
          </m:e>
        </m:bar>
        <m:r>
          <w:rPr/>
          <m:t xml:space="preserve">(S,a)=R   (R</m:t>
        </m:r>
        <m:r>
          <w:rPr/>
          <m:t>⊆</m:t>
        </m:r>
        <m:r>
          <w:rPr/>
          <m:t xml:space="preserve">Q, S</m:t>
        </m:r>
        <m:r>
          <w:rPr/>
          <m:t>⊆</m:t>
        </m:r>
        <m:r>
          <w:rPr/>
          <m:t xml:space="preserve">Q)</m:t>
        </m:r>
      </m:oMath>
      <w:r w:rsidDel="00000000" w:rsidR="00000000" w:rsidRPr="00000000">
        <w:rPr>
          <w:rtl w:val="0"/>
        </w:rPr>
        <w:t xml:space="preserve"> вот так:</w:t>
      </w:r>
    </w:p>
    <w:p w:rsidR="00000000" w:rsidDel="00000000" w:rsidP="00000000" w:rsidRDefault="00000000" w:rsidRPr="00000000">
      <w:pPr>
        <w:contextualSpacing w:val="0"/>
        <w:rPr/>
      </w:pPr>
      <m:oMath>
        <m:r>
          <w:rPr/>
          <m:t xml:space="preserve">R=S.a={p</m:t>
        </m:r>
        <m:r>
          <w:rPr/>
          <m:t>∈</m:t>
        </m:r>
        <m:r>
          <w:rPr/>
          <m:t xml:space="preserve">Q | </m:t>
        </m:r>
        <m:r>
          <w:rPr/>
          <m:t>∃</m:t>
        </m:r>
        <m:r>
          <w:rPr/>
          <m:t xml:space="preserve"> q</m:t>
        </m:r>
        <m:r>
          <w:rPr/>
          <m:t>∈</m:t>
        </m:r>
        <m:r>
          <w:rPr/>
          <m:t xml:space="preserve">S, </m:t>
        </m:r>
        <m:r>
          <w:rPr/>
          <m:t>δ</m:t>
        </m:r>
        <m:r>
          <w:rPr/>
          <m:t xml:space="preserve">(q,a)=p}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Тогда </w:t>
      </w:r>
      <m:oMath>
        <m:r>
          <w:rPr/>
          <m:t xml:space="preserve">A</m:t>
        </m:r>
      </m:oMath>
      <w:r w:rsidDel="00000000" w:rsidR="00000000" w:rsidRPr="00000000">
        <w:rPr>
          <w:rtl w:val="0"/>
        </w:rPr>
        <w:t xml:space="preserve"> - синхр </w:t>
      </w:r>
      <m:oMath>
        <m:r>
          <m:t>⇔</m:t>
        </m:r>
        <m:r>
          <m:t>∃</m:t>
        </m:r>
        <m:r>
          <w:rPr/>
          <m:t xml:space="preserve">w</m:t>
        </m:r>
        <m:r>
          <w:rPr/>
          <m:t>∈</m:t>
        </m:r>
        <m:sSup>
          <m:sSupPr>
            <m:ctrlPr>
              <w:rPr/>
            </m:ctrlPr>
          </m:sSupPr>
          <m:e>
            <m:r>
              <w:rPr/>
              <m:t>Σ</m:t>
            </m:r>
          </m:e>
          <m:sup>
            <m:r>
              <w:rPr/>
              <m:t xml:space="preserve">*</m:t>
            </m:r>
          </m:sup>
        </m:sSup>
        <m:r>
          <w:rPr/>
          <m:t xml:space="preserve">, </m:t>
        </m:r>
        <m:r>
          <w:rPr/>
          <m:t>∃</m:t>
        </m:r>
        <m:r>
          <w:rPr/>
          <m:t xml:space="preserve">r </m:t>
        </m:r>
        <m:r>
          <w:rPr/>
          <m:t>∈</m:t>
        </m:r>
        <m:r>
          <w:rPr/>
          <m:t xml:space="preserve">Q:</m:t>
        </m:r>
      </m:oMath>
      <m:oMath>
        <m:r>
          <w:rPr/>
          <m:t xml:space="preserve">Q.w = {r}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/>
      </w:pPr>
      <m:oMath>
        <m:r>
          <m:t>⇔</m:t>
        </m:r>
        <m:r>
          <w:rPr/>
          <m:t xml:space="preserve">в B </m:t>
        </m:r>
      </m:oMath>
      <w:r w:rsidDel="00000000" w:rsidR="00000000" w:rsidRPr="00000000">
        <w:rPr>
          <w:rtl w:val="0"/>
        </w:rPr>
        <w:t xml:space="preserve">: </w:t>
      </w:r>
      <m:oMath>
        <m:r>
          <m:t>δ</m:t>
        </m:r>
        <m:r>
          <w:rPr/>
          <m:t xml:space="preserve">(Q,w)={r}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Тогда исходная проблема эквивалентна тому, чтобы проверить, что в </w:t>
      </w:r>
      <m:oMath>
        <m:r>
          <w:rPr/>
          <m:t xml:space="preserve">B</m:t>
        </m:r>
      </m:oMath>
      <w:r w:rsidDel="00000000" w:rsidR="00000000" w:rsidRPr="00000000">
        <w:rPr>
          <w:rtl w:val="0"/>
        </w:rPr>
        <w:t xml:space="preserve"> из позиции </w:t>
      </w:r>
      <m:oMath>
        <m:r>
          <w:rPr/>
          <m:t xml:space="preserve">Q</m:t>
        </m:r>
      </m:oMath>
      <w:r w:rsidDel="00000000" w:rsidR="00000000" w:rsidRPr="00000000">
        <w:rPr>
          <w:rtl w:val="0"/>
        </w:rPr>
        <w:t xml:space="preserve"> достижимо какое-нибудь одноэлементное множество.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381250" cy="1666875"/>
            <wp:effectExtent b="0" l="0" r="0" t="0"/>
            <wp:docPr id="41" name="image93.png"/>
            <a:graphic>
              <a:graphicData uri="http://schemas.openxmlformats.org/drawingml/2006/picture">
                <pic:pic>
                  <pic:nvPicPr>
                    <pic:cNvPr id="0" name="image93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Задачу и поиске синхронизирующего слова здесь стоит решать, рассматривая автомат с 8 состояниями - элементами булеана множества состояний исходного автомата, и проверяя, достижима ли какое-то состояние из </w:t>
      </w:r>
      <m:oMath>
        <m:r>
          <w:rPr/>
          <m:t xml:space="preserve">{0},{1},{2}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Утверждение: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Автомат </w:t>
      </w:r>
      <m:oMath>
        <m:r>
          <w:rPr/>
          <m:t xml:space="preserve">A=(Q,</m:t>
        </m:r>
        <m:r>
          <w:rPr/>
          <m:t>Σ</m:t>
        </m:r>
        <m:r>
          <w:rPr/>
          <m:t xml:space="preserve">,</m:t>
        </m:r>
        <m:r>
          <w:rPr/>
          <m:t>δ</m:t>
        </m:r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 - синхронизируемый </w:t>
      </w:r>
      <m:oMath>
        <m:r>
          <m:t>⇔</m:t>
        </m:r>
      </m:oMath>
      <w:r w:rsidDel="00000000" w:rsidR="00000000" w:rsidRPr="00000000">
        <w:rPr>
          <w:rtl w:val="0"/>
        </w:rPr>
        <w:t xml:space="preserve"> </w:t>
      </w:r>
      <m:oMath>
        <m:r>
          <m:t>∀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1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2</m:t>
            </m:r>
          </m:sub>
        </m:sSub>
        <m:r>
          <w:rPr/>
          <m:t>∃</m:t>
        </m:r>
        <m:r>
          <w:rPr/>
          <m:t xml:space="preserve">u </m:t>
        </m:r>
        <m:r>
          <w:rPr/>
          <m:t>δ</m:t>
        </m:r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1</m:t>
            </m:r>
          </m:sub>
        </m:sSub>
        <m:r>
          <w:rPr/>
          <m:t xml:space="preserve">,u)=</m:t>
        </m:r>
        <m:r>
          <w:rPr/>
          <m:t>δ</m:t>
        </m:r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2</m:t>
            </m:r>
          </m:sub>
        </m:sSub>
        <m:r>
          <w:rPr/>
          <m:t xml:space="preserve">,u)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(т.е. Любые два состояния автомата можно “склеить” каким-нибудь словом)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Доказательство: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m:oMath>
        <m:r>
          <m:t>⇒</m:t>
        </m:r>
      </m:oMath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Очевидно, если автомат синхронизируем, то любые его два состояния можно “склеить” (т.к. Их все можно склеить).</w:t>
      </w:r>
    </w:p>
    <w:p w:rsidR="00000000" w:rsidDel="00000000" w:rsidP="00000000" w:rsidRDefault="00000000" w:rsidRPr="00000000">
      <w:pPr>
        <w:contextualSpacing w:val="0"/>
        <w:rPr/>
      </w:pPr>
      <m:oMath>
        <m:r>
          <m:t>⇐</m:t>
        </m:r>
      </m:oMath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Построим синхронизирующее слово: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Выберем пару состояний </w:t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1</m:t>
            </m:r>
          </m:sub>
        </m:sSub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 в </w:t>
      </w:r>
      <m:oMath>
        <m:r>
          <w:rPr/>
          <m:t xml:space="preserve">Q</m:t>
        </m:r>
      </m:oMath>
      <w:r w:rsidDel="00000000" w:rsidR="00000000" w:rsidRPr="00000000">
        <w:rPr>
          <w:rtl w:val="0"/>
        </w:rPr>
        <w:t xml:space="preserve">, для них найдется “склеивающее” слово </w:t>
      </w:r>
      <m:oMath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, тогда объявим </w:t>
      </w:r>
      <m:oMath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1</m:t>
            </m:r>
          </m:sub>
        </m:sSub>
        <m:r>
          <w:rPr/>
          <m:t xml:space="preserve">=Q</m:t>
        </m:r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, при этом в </w:t>
      </w:r>
      <m:oMath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 состояний меньше, чем в </w:t>
      </w:r>
      <m:oMath>
        <m:r>
          <w:rPr/>
          <m:t xml:space="preserve">Q</m:t>
        </m:r>
      </m:oMath>
      <w:r w:rsidDel="00000000" w:rsidR="00000000" w:rsidRPr="00000000">
        <w:rPr>
          <w:rtl w:val="0"/>
        </w:rPr>
        <w:t xml:space="preserve">. Если в </w:t>
      </w:r>
      <m:oMath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 одно состояние, то автомат синхронизирован, иначе в </w:t>
      </w:r>
      <m:oMath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 вновь найдется пара различных состояний </w:t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2</m:t>
            </m:r>
          </m:sub>
        </m:sSub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 и слово </w:t>
      </w:r>
      <m:oMath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 для них. Получаем </w:t>
      </w:r>
      <m:oMath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2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1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, в котором меньше состояний, чем в </w:t>
      </w:r>
      <m:oMath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. И так далее. В итоге получим множество с одним состоянием и итоговое синхронизирующее слово будет </w:t>
      </w:r>
      <m:oMath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1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2</m:t>
            </m:r>
          </m:sub>
        </m:sSub>
        <m:r>
          <w:rPr/>
          <m:t xml:space="preserve">...</m:t>
        </m:r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m</m:t>
            </m:r>
          </m:sub>
        </m:sSub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265671" cy="2681288"/>
            <wp:effectExtent b="0" l="0" r="0" t="0"/>
            <wp:docPr id="53" name="image112.png"/>
            <a:graphic>
              <a:graphicData uri="http://schemas.openxmlformats.org/drawingml/2006/picture">
                <pic:pic>
                  <pic:nvPicPr>
                    <pic:cNvPr id="0" name="image112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5671" cy="2681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 данном случае сначала склеим 0 и 1 словом </w:t>
      </w:r>
      <m:oMath>
        <m:r>
          <w:rPr/>
          <m:t xml:space="preserve">a</m:t>
        </m:r>
      </m:oMath>
      <w:r w:rsidDel="00000000" w:rsidR="00000000" w:rsidRPr="00000000">
        <w:rPr>
          <w:rtl w:val="0"/>
        </w:rPr>
        <w:t xml:space="preserve">, затем 1 и 2 словом </w:t>
      </w:r>
      <m:oMath>
        <m:r>
          <w:rPr/>
          <m:t xml:space="preserve">bba</m:t>
        </m:r>
      </m:oMath>
      <w:r w:rsidDel="00000000" w:rsidR="00000000" w:rsidRPr="00000000">
        <w:rPr>
          <w:rtl w:val="0"/>
        </w:rPr>
        <w:t xml:space="preserve">. В итоге синхронизирующее слово </w:t>
      </w:r>
      <m:oMath>
        <m:r>
          <w:rPr/>
          <m:t xml:space="preserve">abba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Другой пример:</w:t>
      </w:r>
      <w:r w:rsidDel="00000000" w:rsidR="00000000" w:rsidRPr="00000000">
        <w:rPr>
          <w:rtl w:val="0"/>
        </w:rPr>
        <w:t xml:space="preserve"> (Для самостоятельного решения :D)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662363" cy="2133813"/>
            <wp:effectExtent b="0" l="0" r="0" t="0"/>
            <wp:docPr id="26" name="image71.png"/>
            <a:graphic>
              <a:graphicData uri="http://schemas.openxmlformats.org/drawingml/2006/picture">
                <pic:pic>
                  <pic:nvPicPr>
                    <pic:cNvPr id="0" name="image71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2363" cy="2133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jc w:val="center"/>
        <w:rPr/>
      </w:pPr>
      <w:bookmarkStart w:colFirst="0" w:colLast="0" w:name="_9x2e5tk4m5kd" w:id="20"/>
      <w:bookmarkEnd w:id="20"/>
      <w:r w:rsidDel="00000000" w:rsidR="00000000" w:rsidRPr="00000000">
        <w:rPr>
          <w:rtl w:val="0"/>
        </w:rPr>
        <w:t xml:space="preserve">Алгоритм Ахо-Корасик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Задано </w:t>
      </w:r>
      <m:oMath>
        <m:r>
          <w:rPr/>
          <m:t xml:space="preserve">T=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1</m:t>
            </m:r>
          </m:sub>
        </m:sSub>
        <m:r>
          <w:rPr/>
          <m:t>…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m</m:t>
            </m:r>
          </m:sub>
        </m:sSub>
      </m:oMath>
      <w:r w:rsidDel="00000000" w:rsidR="00000000" w:rsidRPr="00000000">
        <w:rPr>
          <w:rtl w:val="0"/>
        </w:rPr>
        <w:t xml:space="preserve"> - текст</w:t>
      </w:r>
    </w:p>
    <w:p w:rsidR="00000000" w:rsidDel="00000000" w:rsidP="00000000" w:rsidRDefault="00000000" w:rsidRPr="00000000">
      <w:pPr>
        <w:contextualSpacing w:val="0"/>
        <w:rPr/>
      </w:pPr>
      <m:oMath>
        <m:r>
          <w:rPr/>
          <m:t xml:space="preserve">K={</m:t>
        </m:r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1</m:t>
            </m:r>
          </m:sub>
        </m:sSub>
        <m:r>
          <w:rPr/>
          <m:t xml:space="preserve">,</m:t>
        </m:r>
        <m:r>
          <w:rPr/>
          <m:t>…</m:t>
        </m:r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s</m:t>
            </m:r>
          </m:sub>
        </m:sSub>
        <m:r>
          <w:rPr/>
          <m:t xml:space="preserve">}</m:t>
        </m:r>
      </m:oMath>
      <w:r w:rsidDel="00000000" w:rsidR="00000000" w:rsidRPr="00000000">
        <w:rPr>
          <w:rtl w:val="0"/>
        </w:rPr>
        <w:t xml:space="preserve">, где </w:t>
      </w:r>
      <m:oMath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 - шаблон. (т.е. тоже некоторые слова)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Требуется найти множество пар </w:t>
      </w:r>
      <m:oMath>
        <m:r>
          <w:rPr/>
          <m:t xml:space="preserve">(k,l)</m:t>
        </m:r>
      </m:oMath>
      <w:r w:rsidDel="00000000" w:rsidR="00000000" w:rsidRPr="00000000">
        <w:rPr>
          <w:rtl w:val="0"/>
        </w:rPr>
        <w:t xml:space="preserve">, таких, что начиная с позиции </w:t>
      </w:r>
      <m:oMath>
        <m:r>
          <w:rPr/>
          <m:t xml:space="preserve">k</m:t>
        </m:r>
      </m:oMath>
      <w:r w:rsidDel="00000000" w:rsidR="00000000" w:rsidRPr="00000000">
        <w:rPr>
          <w:rtl w:val="0"/>
        </w:rPr>
        <w:t xml:space="preserve"> в тексте начинается шаблон </w:t>
      </w:r>
      <m:oMath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l</m:t>
            </m:r>
          </m:sub>
        </m:sSub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Частный случай: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(Алгоритм Кнута-Морриса-Пратта) </w:t>
      </w:r>
      <w:r w:rsidDel="00000000" w:rsidR="00000000" w:rsidRPr="00000000">
        <w:rPr>
          <w:i w:val="1"/>
          <w:rtl w:val="0"/>
        </w:rPr>
        <w:t xml:space="preserve">(Вспоминаем Скрипты, первый семестр)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Шаблон единственный, т.е. </w:t>
      </w:r>
      <m:oMath>
        <m:r>
          <w:rPr/>
          <m:t xml:space="preserve">K={w}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Построим автомат, который будет выдавать номера </w:t>
      </w:r>
      <m:oMath>
        <m:r>
          <w:rPr/>
          <m:t xml:space="preserve">k</m:t>
        </m:r>
      </m:oMath>
      <w:r w:rsidDel="00000000" w:rsidR="00000000" w:rsidRPr="00000000">
        <w:rPr>
          <w:rtl w:val="0"/>
        </w:rPr>
        <w:t xml:space="preserve"> начал вхождений.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m:oMath>
        <m:r>
          <w:rPr/>
          <m:t xml:space="preserve">w=abaa</m:t>
        </m:r>
      </m:oMath>
      <w:r w:rsidDel="00000000" w:rsidR="00000000" w:rsidRPr="00000000">
        <w:rPr>
          <w:rtl w:val="0"/>
        </w:rPr>
        <w:t xml:space="preserve">, </w:t>
      </w:r>
      <m:oMath>
        <m:r>
          <w:rPr/>
          <m:t xml:space="preserve">T=ababaabaa</m:t>
        </m:r>
      </m:oMath>
      <w:r w:rsidDel="00000000" w:rsidR="00000000" w:rsidRPr="00000000">
        <w:rPr>
          <w:rtl w:val="0"/>
        </w:rPr>
        <w:t xml:space="preserve">. (по методу пристального взгляда: 2 вхождения, с 3 и 6 позиций)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Пример автомата, распознающего </w:t>
      </w:r>
      <m:oMath>
        <m:r>
          <w:rPr/>
          <m:t xml:space="preserve">w</m:t>
        </m:r>
      </m:oMath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033963" cy="1355298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3963" cy="13552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Однако пока непонятно, что делать при получении “ошибки” при чтении шаблона </w:t>
      </w:r>
      <m:oMath>
        <m:r>
          <w:rPr/>
          <m:t xml:space="preserve">w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Введем </w:t>
      </w:r>
      <w:r w:rsidDel="00000000" w:rsidR="00000000" w:rsidRPr="00000000">
        <w:rPr>
          <w:u w:val="single"/>
          <w:rtl w:val="0"/>
        </w:rPr>
        <w:t xml:space="preserve">функцию ошибки:</w:t>
      </w:r>
      <w:r w:rsidDel="00000000" w:rsidR="00000000" w:rsidRPr="00000000">
        <w:rPr>
          <w:rtl w:val="0"/>
        </w:rPr>
        <w:t xml:space="preserve"> </w:t>
      </w:r>
      <m:oMath>
        <m:r>
          <w:rPr/>
          <m:t xml:space="preserve">f(q)</m:t>
        </m:r>
      </m:oMath>
      <w:r w:rsidDel="00000000" w:rsidR="00000000" w:rsidRPr="00000000">
        <w:rPr>
          <w:rtl w:val="0"/>
        </w:rPr>
        <w:t xml:space="preserve">- состояние, в которое мы переходим по ошибке на позиции шаблона </w:t>
      </w:r>
      <m:oMath>
        <m:r>
          <w:rPr/>
          <m:t xml:space="preserve">q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Очевидно, </w:t>
      </w:r>
      <m:oMath>
        <m:r>
          <w:rPr/>
          <m:t xml:space="preserve">f(0)=0</m:t>
        </m:r>
      </m:oMath>
      <w:r w:rsidDel="00000000" w:rsidR="00000000" w:rsidRPr="00000000">
        <w:rPr>
          <w:rtl w:val="0"/>
        </w:rPr>
        <w:t xml:space="preserve">. (Если на первом же символе случилась ошибка, ничего не остается, кроме как начать “прикладывать” шаблон заново).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Если </w:t>
      </w:r>
      <m:oMath>
        <m:r>
          <w:rPr/>
          <m:t xml:space="preserve">q</m:t>
        </m:r>
        <m:r>
          <w:rPr/>
          <m:t>≠</m:t>
        </m:r>
        <m:r>
          <w:rPr/>
          <m:t xml:space="preserve">0</m:t>
        </m:r>
      </m:oMath>
      <w:r w:rsidDel="00000000" w:rsidR="00000000" w:rsidRPr="00000000">
        <w:rPr>
          <w:rtl w:val="0"/>
        </w:rPr>
        <w:t xml:space="preserve">, то возникает ситуация, когда нужно “сдвинуть” шаблон. Для этого нужно найти наибольший суффикс уже прочитанного префикса шаблона, являющийся также и префиксом шаблона. (Так как нам нужно “сдвинуть” шаблон вправо по тексту на наименьшее расстояние, при котором уже “прочитанная” часть шаблона совпадет с текстом.)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Найдем для всех позиций </w:t>
      </w:r>
      <m:oMath>
        <m:r>
          <w:rPr/>
          <m:t xml:space="preserve">q</m:t>
        </m:r>
      </m:oMath>
      <w:r w:rsidDel="00000000" w:rsidR="00000000" w:rsidRPr="00000000">
        <w:rPr>
          <w:rtl w:val="0"/>
        </w:rPr>
        <w:t xml:space="preserve"> шаблона </w:t>
      </w:r>
      <m:oMath>
        <m:r>
          <w:rPr/>
          <m:t xml:space="preserve">w</m:t>
        </m:r>
      </m:oMath>
      <w:r w:rsidDel="00000000" w:rsidR="00000000" w:rsidRPr="00000000">
        <w:rPr>
          <w:rtl w:val="0"/>
        </w:rPr>
        <w:t xml:space="preserve"> функцию ошибки по индукции: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Б.И. </w:t>
      </w:r>
      <m:oMath>
        <m:r>
          <w:rPr/>
          <m:t xml:space="preserve">f(0)=0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Ш.И. Перешли из </w:t>
      </w:r>
      <m:oMath>
        <m:r>
          <w:rPr/>
          <m:t xml:space="preserve">q'</m:t>
        </m:r>
      </m:oMath>
      <w:r w:rsidDel="00000000" w:rsidR="00000000" w:rsidRPr="00000000">
        <w:rPr>
          <w:rtl w:val="0"/>
        </w:rPr>
        <w:t xml:space="preserve">в </w:t>
      </w:r>
      <m:oMath>
        <m:r>
          <w:rPr/>
          <m:t xml:space="preserve">q</m:t>
        </m:r>
      </m:oMath>
      <w:r w:rsidDel="00000000" w:rsidR="00000000" w:rsidRPr="00000000">
        <w:rPr>
          <w:rtl w:val="0"/>
        </w:rPr>
        <w:t xml:space="preserve"> по букве </w:t>
      </w:r>
      <m:oMath>
        <m:r>
          <w:rPr/>
          <m:t xml:space="preserve">a</m:t>
        </m:r>
      </m:oMath>
      <w:r w:rsidDel="00000000" w:rsidR="00000000" w:rsidRPr="00000000">
        <w:rPr>
          <w:rtl w:val="0"/>
        </w:rPr>
        <w:t xml:space="preserve">, для </w:t>
      </w:r>
      <m:oMath>
        <m:r>
          <w:rPr/>
          <m:t xml:space="preserve">q'</m:t>
        </m:r>
      </m:oMath>
      <w:r w:rsidDel="00000000" w:rsidR="00000000" w:rsidRPr="00000000">
        <w:rPr>
          <w:rtl w:val="0"/>
        </w:rPr>
        <w:t xml:space="preserve"> функция ошибки известна: </w:t>
      </w:r>
      <m:oMath>
        <m:r>
          <w:rPr/>
          <m:t xml:space="preserve">f(q')=p'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Если </w:t>
      </w:r>
      <m:oMath>
        <m:r>
          <m:t>∃</m:t>
        </m:r>
        <m:r>
          <w:rPr/>
          <m:t xml:space="preserve">p=</m:t>
        </m:r>
        <m:r>
          <w:rPr/>
          <m:t>δ</m:t>
        </m:r>
        <m:r>
          <w:rPr/>
          <m:t xml:space="preserve">(p',a)</m:t>
        </m:r>
      </m:oMath>
      <w:r w:rsidDel="00000000" w:rsidR="00000000" w:rsidRPr="00000000">
        <w:rPr>
          <w:rtl w:val="0"/>
        </w:rPr>
        <w:t xml:space="preserve">, то </w:t>
      </w:r>
      <m:oMath>
        <m:r>
          <w:rPr/>
          <m:t xml:space="preserve">f(q)=p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Иначе: обозначим </w:t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1</m:t>
            </m:r>
          </m:sub>
        </m:sSub>
        <m:r>
          <w:rPr/>
          <m:t xml:space="preserve">'=f(p')</m:t>
        </m:r>
      </m:oMath>
      <w:r w:rsidDel="00000000" w:rsidR="00000000" w:rsidRPr="00000000">
        <w:rPr>
          <w:rtl w:val="0"/>
        </w:rPr>
        <w:t xml:space="preserve">. Повторим: если </w:t>
      </w:r>
      <m:oMath>
        <m:r>
          <m:t>∃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1</m:t>
            </m:r>
          </m:sub>
        </m:sSub>
        <m:r>
          <w:rPr/>
          <m:t xml:space="preserve">=</m:t>
        </m:r>
        <m:r>
          <w:rPr/>
          <m:t>δ</m:t>
        </m:r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1</m:t>
            </m:r>
          </m:sub>
        </m:sSub>
        <m:r>
          <w:rPr/>
          <m:t xml:space="preserve">',a)</m:t>
        </m:r>
      </m:oMath>
      <w:r w:rsidDel="00000000" w:rsidR="00000000" w:rsidRPr="00000000">
        <w:rPr>
          <w:rtl w:val="0"/>
        </w:rPr>
        <w:t xml:space="preserve">, то </w:t>
      </w:r>
      <m:oMath>
        <m:r>
          <w:rPr/>
          <m:t xml:space="preserve">f(q)=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. Иначе… И далее рекурсивно, пока не найдем </w:t>
      </w:r>
      <m:oMath>
        <m:r>
          <w:rPr/>
          <m:t xml:space="preserve">f(q)</m:t>
        </m:r>
      </m:oMath>
      <w:r w:rsidDel="00000000" w:rsidR="00000000" w:rsidRPr="00000000">
        <w:rPr>
          <w:rtl w:val="0"/>
        </w:rPr>
        <w:t xml:space="preserve"> или не дойдем до нуля, тогда </w:t>
      </w:r>
      <m:oMath>
        <m:r>
          <w:rPr/>
          <m:t xml:space="preserve">f(q)=0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Лемма: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Пусть </w:t>
      </w:r>
      <m:oMath>
        <m:r>
          <m:t>δ</m:t>
        </m:r>
        <m:r>
          <w:rPr/>
          <m:t xml:space="preserve">(0,u)=q</m:t>
        </m:r>
      </m:oMath>
      <w:r w:rsidDel="00000000" w:rsidR="00000000" w:rsidRPr="00000000">
        <w:rPr>
          <w:rtl w:val="0"/>
        </w:rPr>
        <w:t xml:space="preserve"> </w:t>
      </w:r>
      <m:oMath>
        <m:r>
          <w:rPr/>
          <m:t xml:space="preserve">f(q)=p</m:t>
        </m:r>
      </m:oMath>
      <w:r w:rsidDel="00000000" w:rsidR="00000000" w:rsidRPr="00000000">
        <w:rPr>
          <w:rtl w:val="0"/>
        </w:rPr>
        <w:t xml:space="preserve"> </w:t>
      </w:r>
      <m:oMath>
        <m:r>
          <m:t>δ</m:t>
        </m:r>
        <m:r>
          <w:rPr/>
          <m:t xml:space="preserve">(0,v)=p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Тогда </w:t>
      </w:r>
      <m:oMath>
        <m:r>
          <w:rPr/>
          <m:t xml:space="preserve">v</m:t>
        </m:r>
      </m:oMath>
      <w:r w:rsidDel="00000000" w:rsidR="00000000" w:rsidRPr="00000000">
        <w:rPr>
          <w:rtl w:val="0"/>
        </w:rPr>
        <w:t xml:space="preserve"> - наидлиннейший суффикс, который является префиксом </w:t>
      </w:r>
      <m:oMath>
        <m:r>
          <w:rPr/>
          <m:t xml:space="preserve">w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(Другими словами, алгоритм поиска, приведенный выше, работает и корректно определяет функцию ошибки.)</w:t>
      </w:r>
    </w:p>
    <w:p w:rsidR="00000000" w:rsidDel="00000000" w:rsidP="00000000" w:rsidRDefault="00000000" w:rsidRPr="00000000">
      <w:pPr>
        <w:contextualSpacing w:val="0"/>
        <w:rPr/>
      </w:pPr>
      <m:oMath>
        <m:r>
          <w:rPr/>
          <m:t xml:space="preserve">p'=f(g')</m:t>
        </m:r>
        <m:r>
          <w:rPr/>
          <m:t>⋅</m:t>
        </m:r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 - наидлиннейший суффикс, который является префиксом </w:t>
      </w:r>
      <m:oMath>
        <m:r>
          <w:rPr/>
          <m:t xml:space="preserve">w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Доказательство: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По индукции.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Б.И.: очевидна.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Ш.И.: “Прочитали” префикс </w:t>
      </w:r>
      <m:oMath>
        <m:r>
          <w:rPr/>
          <m:t xml:space="preserve">u'</m:t>
        </m:r>
      </m:oMath>
      <w:r w:rsidDel="00000000" w:rsidR="00000000" w:rsidRPr="00000000">
        <w:rPr>
          <w:rtl w:val="0"/>
        </w:rPr>
        <w:t xml:space="preserve"> шаблона </w:t>
      </w:r>
      <m:oMath>
        <m:r>
          <w:rPr/>
          <m:t xml:space="preserve">u</m:t>
        </m:r>
      </m:oMath>
      <w:r w:rsidDel="00000000" w:rsidR="00000000" w:rsidRPr="00000000">
        <w:rPr>
          <w:rtl w:val="0"/>
        </w:rPr>
        <w:t xml:space="preserve">, дальше идет буква </w:t>
      </w:r>
      <m:oMath>
        <m:r>
          <w:rPr/>
          <m:t xml:space="preserve">a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Пусть </w:t>
      </w:r>
      <m:oMath>
        <m:r>
          <w:rPr/>
          <m:t xml:space="preserve">p'=f(q')</m:t>
        </m:r>
      </m:oMath>
      <w:r w:rsidDel="00000000" w:rsidR="00000000" w:rsidRPr="00000000">
        <w:rPr>
          <w:rtl w:val="0"/>
        </w:rPr>
        <w:t xml:space="preserve">, </w:t>
      </w:r>
      <m:oMath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 - наидлиннейший суффикс префикса </w:t>
      </w:r>
      <m:oMath>
        <m:r>
          <w:rPr/>
          <m:t xml:space="preserve">u'</m:t>
        </m:r>
      </m:oMath>
      <w:r w:rsidDel="00000000" w:rsidR="00000000" w:rsidRPr="00000000">
        <w:rPr>
          <w:rtl w:val="0"/>
        </w:rPr>
        <w:t xml:space="preserve"> шаблона </w:t>
      </w:r>
      <m:oMath>
        <m:r>
          <w:rPr/>
          <m:t xml:space="preserve">u</m:t>
        </m:r>
      </m:oMath>
      <w:r w:rsidDel="00000000" w:rsidR="00000000" w:rsidRPr="00000000">
        <w:rPr>
          <w:rtl w:val="0"/>
        </w:rPr>
        <w:t xml:space="preserve">, являющийся также и префиксом.</w:t>
      </w:r>
      <w:r w:rsidDel="00000000" w:rsidR="00000000" w:rsidRPr="00000000">
        <w:rPr/>
        <w:drawing>
          <wp:inline distB="114300" distT="114300" distL="114300" distR="114300">
            <wp:extent cx="2509838" cy="1645454"/>
            <wp:effectExtent b="0" l="0" r="0" t="0"/>
            <wp:docPr id="29" name="image74.png"/>
            <a:graphic>
              <a:graphicData uri="http://schemas.openxmlformats.org/drawingml/2006/picture">
                <pic:pic>
                  <pic:nvPicPr>
                    <pic:cNvPr id="0" name="image74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9838" cy="16454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Если </w:t>
      </w:r>
      <m:oMath>
        <m:r>
          <w:rPr/>
          <m:t xml:space="preserve">p=</m:t>
        </m:r>
        <m:r>
          <w:rPr/>
          <m:t>δ</m:t>
        </m:r>
        <m:r>
          <w:rPr/>
          <m:t xml:space="preserve">(p',a)</m:t>
        </m:r>
      </m:oMath>
      <w:r w:rsidDel="00000000" w:rsidR="00000000" w:rsidRPr="00000000">
        <w:rPr>
          <w:rtl w:val="0"/>
        </w:rPr>
        <w:t xml:space="preserve">, то </w:t>
      </w:r>
      <m:oMath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1</m:t>
            </m:r>
          </m:sub>
        </m:sSub>
        <m:r>
          <w:rPr/>
          <m:t xml:space="preserve">a</m:t>
        </m:r>
      </m:oMath>
      <w:r w:rsidDel="00000000" w:rsidR="00000000" w:rsidRPr="00000000">
        <w:rPr>
          <w:rtl w:val="0"/>
        </w:rPr>
        <w:t xml:space="preserve"> наидлиннейший префикс и суффикс. При этом </w:t>
      </w:r>
      <m:oMath>
        <m:r>
          <w:rPr/>
          <m:t xml:space="preserve">p=f(q)</m:t>
        </m:r>
      </m:oMath>
      <w:r w:rsidDel="00000000" w:rsidR="00000000" w:rsidRPr="00000000">
        <w:rPr>
          <w:rtl w:val="0"/>
        </w:rPr>
        <w:t xml:space="preserve">и </w:t>
      </w:r>
      <m:oMath>
        <m:r>
          <w:rPr/>
          <m:t xml:space="preserve">v=</m:t>
        </m:r>
        <m:r>
          <w:rPr/>
          <m:t>δ</m:t>
        </m:r>
        <m:r>
          <w:rPr/>
          <m:t xml:space="preserve">(0,p)</m:t>
        </m:r>
      </m:oMath>
      <w:r w:rsidDel="00000000" w:rsidR="00000000" w:rsidRPr="00000000">
        <w:rPr>
          <w:rtl w:val="0"/>
        </w:rPr>
        <w:t xml:space="preserve">, ч.т.д.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Иначе: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Получаем, что </w:t>
      </w:r>
      <m:oMath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1</m:t>
            </m:r>
          </m:sub>
        </m:sSub>
        <m:r>
          <w:rPr/>
          <m:t xml:space="preserve">a</m:t>
        </m:r>
      </m:oMath>
      <w:r w:rsidDel="00000000" w:rsidR="00000000" w:rsidRPr="00000000">
        <w:rPr>
          <w:rtl w:val="0"/>
        </w:rPr>
        <w:t xml:space="preserve"> - не префикс </w:t>
      </w:r>
      <m:oMath>
        <m:r>
          <w:rPr/>
          <m:t xml:space="preserve">w</m:t>
        </m:r>
      </m:oMath>
      <w:r w:rsidDel="00000000" w:rsidR="00000000" w:rsidRPr="00000000">
        <w:rPr>
          <w:rtl w:val="0"/>
        </w:rPr>
        <w:t xml:space="preserve">. Берем </w:t>
      </w:r>
      <m:oMath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 как префикс до позиции </w:t>
      </w:r>
      <m:oMath>
        <m:r>
          <w:rPr/>
          <m:t xml:space="preserve">f(p')</m:t>
        </m:r>
      </m:oMath>
      <w:r w:rsidDel="00000000" w:rsidR="00000000" w:rsidRPr="00000000">
        <w:rPr>
          <w:rtl w:val="0"/>
        </w:rPr>
        <w:t xml:space="preserve">. И так далее…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m:oMath>
        <m:r>
          <w:rPr>
            <w:b w:val="1"/>
          </w:rPr>
          <m:t xml:space="preserve">w=abaa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Функция ошибки: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commentRangeStart w:id="14"/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commentRangeEnd w:id="14"/>
            <w:r w:rsidDel="00000000" w:rsidR="00000000" w:rsidRPr="00000000">
              <w:commentReference w:id="14"/>
            </w: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m:oMath>
              <m:r>
                <w:rPr/>
                <m:t xml:space="preserve">f(q)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commentRangeStart w:id="15"/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commentRangeEnd w:id="15"/>
            <w:r w:rsidDel="00000000" w:rsidR="00000000" w:rsidRPr="00000000">
              <w:commentReference w:id="15"/>
            </w: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Построим же наконец автомат для решения нашей задачи.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По индукции, разумеется. (Т.е. Дорисовываем ребра к автомату, нарисованному выше)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033963" cy="1355298"/>
            <wp:effectExtent b="0" l="0" r="0" t="0"/>
            <wp:docPr id="54" name="image113.png"/>
            <a:graphic>
              <a:graphicData uri="http://schemas.openxmlformats.org/drawingml/2006/picture">
                <pic:pic>
                  <pic:nvPicPr>
                    <pic:cNvPr id="0" name="image113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3963" cy="13552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Б.И. </w:t>
      </w:r>
      <m:oMath>
        <m:r>
          <m:t>δ</m:t>
        </m:r>
        <m:r>
          <w:rPr/>
          <m:t xml:space="preserve">(a,x)=0</m:t>
        </m:r>
      </m:oMath>
      <w:r w:rsidDel="00000000" w:rsidR="00000000" w:rsidRPr="00000000">
        <w:rPr>
          <w:rtl w:val="0"/>
        </w:rPr>
        <w:t xml:space="preserve">, если было не определено. (В нашем примере из нуля по </w:t>
      </w:r>
      <m:oMath>
        <m:r>
          <w:rPr/>
          <m:t xml:space="preserve">b</m:t>
        </m:r>
      </m:oMath>
      <w:r w:rsidDel="00000000" w:rsidR="00000000" w:rsidRPr="00000000">
        <w:rPr>
          <w:rtl w:val="0"/>
        </w:rPr>
        <w:t xml:space="preserve"> идем в нуль).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Ш.И. Если </w:t>
      </w:r>
      <m:oMath>
        <m:r>
          <m:t>∃</m:t>
        </m:r>
        <m:r>
          <w:rPr/>
          <m:t xml:space="preserve">p=f(q)</m:t>
        </m:r>
      </m:oMath>
      <w:r w:rsidDel="00000000" w:rsidR="00000000" w:rsidRPr="00000000">
        <w:rPr>
          <w:rtl w:val="0"/>
        </w:rPr>
        <w:t xml:space="preserve">, то </w:t>
      </w:r>
      <m:oMath>
        <m:r>
          <m:t>δ</m:t>
        </m:r>
        <m:r>
          <w:rPr/>
          <m:t xml:space="preserve">(q,x)=</m:t>
        </m:r>
        <m:r>
          <w:rPr/>
          <m:t>δ</m:t>
        </m:r>
        <m:r>
          <w:rPr/>
          <m:t xml:space="preserve">(p,x)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Получится вот такой автомат:</w:t>
      </w:r>
    </w:p>
    <w:p w:rsidR="00000000" w:rsidDel="00000000" w:rsidP="00000000" w:rsidRDefault="00000000" w:rsidRPr="00000000">
      <w:pPr>
        <w:contextualSpacing w:val="0"/>
        <w:rPr/>
      </w:pPr>
      <w:commentRangeStart w:id="16"/>
      <w:r w:rsidDel="00000000" w:rsidR="00000000" w:rsidRPr="00000000">
        <w:rPr/>
        <w:drawing>
          <wp:inline distB="114300" distT="114300" distL="114300" distR="114300">
            <wp:extent cx="5943600" cy="2197100"/>
            <wp:effectExtent b="0" l="0" r="0" t="0"/>
            <wp:docPr id="15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Теперь мы готовы вернуться к исходной задаче (алгоритму Ахо-Корасик, где </w:t>
      </w:r>
      <m:oMath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K</m:t>
            </m:r>
          </m:e>
        </m:d>
      </m:oMath>
      <w:r w:rsidDel="00000000" w:rsidR="00000000" w:rsidRPr="00000000">
        <w:rPr>
          <w:rtl w:val="0"/>
        </w:rPr>
        <w:t xml:space="preserve"> не обязательно 1).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m:oMath>
        <m:r>
          <w:rPr/>
          <m:t xml:space="preserve">K={hers, his, he, she}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Сначала нарисуем “ветвящийся” автомат, который умеет распознавать эти шаблоны, но пока еще не умеет корректно обрабатывать ошибки.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Теперь нужно определить функцию ошибки. Разница с предыдущим случаем весьма небольшая: </w:t>
      </w:r>
    </w:p>
    <w:p w:rsidR="00000000" w:rsidDel="00000000" w:rsidP="00000000" w:rsidRDefault="00000000" w:rsidRPr="00000000">
      <w:pPr>
        <w:contextualSpacing w:val="0"/>
        <w:rPr/>
      </w:pPr>
      <m:oMath>
        <m:r>
          <w:rPr/>
          <m:t xml:space="preserve">f(q)=p</m:t>
        </m:r>
        <m:r>
          <w:rPr/>
          <m:t>⇔</m:t>
        </m:r>
        <m:r>
          <w:rPr/>
          <m:t>δ</m:t>
        </m:r>
        <m:r>
          <w:rPr/>
          <m:t xml:space="preserve">(0,u)=q</m:t>
        </m:r>
      </m:oMath>
      <w:r w:rsidDel="00000000" w:rsidR="00000000" w:rsidRPr="00000000">
        <w:rPr>
          <w:rtl w:val="0"/>
        </w:rPr>
        <w:t xml:space="preserve">, </w:t>
      </w:r>
      <m:oMath>
        <m:r>
          <m:t>δ</m:t>
        </m:r>
        <m:r>
          <w:rPr/>
          <m:t xml:space="preserve">(0,v)=p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И слово </w:t>
      </w:r>
      <m:oMath>
        <m:r>
          <w:rPr/>
          <m:t xml:space="preserve">v</m:t>
        </m:r>
      </m:oMath>
      <w:r w:rsidDel="00000000" w:rsidR="00000000" w:rsidRPr="00000000">
        <w:rPr>
          <w:rtl w:val="0"/>
        </w:rPr>
        <w:t xml:space="preserve"> является суффиксом и префиксом некоторого шаблона.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tblGridChange w:id="0">
          <w:tblGrid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m:oMath>
        <m:r>
          <w:rPr/>
          <m:t xml:space="preserve">output(q)=</m:t>
        </m:r>
      </m:oMath>
      <w:r w:rsidDel="00000000" w:rsidR="00000000" w:rsidRPr="00000000">
        <w:rPr>
          <w:rtl w:val="0"/>
        </w:rPr>
        <w:t xml:space="preserve"> выдает слова </w:t>
      </w:r>
      <m:oMath>
        <m:r>
          <w:rPr/>
          <m:t xml:space="preserve">w</m:t>
        </m:r>
      </m:oMath>
      <w:r w:rsidDel="00000000" w:rsidR="00000000" w:rsidRPr="00000000">
        <w:rPr>
          <w:rtl w:val="0"/>
        </w:rPr>
        <w:t xml:space="preserve">, которые </w:t>
      </w:r>
      <m:oMath>
        <m:r>
          <m:t>δ</m:t>
        </m:r>
        <m:r>
          <w:rPr/>
          <m:t xml:space="preserve">(0,</m:t>
        </m:r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i</m:t>
            </m:r>
          </m:sub>
        </m:sSub>
        <m:r>
          <w:rPr/>
          <m:t xml:space="preserve">)=q</m:t>
        </m:r>
      </m:oMath>
      <w:r w:rsidDel="00000000" w:rsidR="00000000" w:rsidRPr="00000000">
        <w:rPr>
          <w:rtl w:val="0"/>
        </w:rPr>
        <w:t xml:space="preserve"> + </w:t>
      </w:r>
      <m:oMath>
        <m:r>
          <w:rPr/>
          <m:t xml:space="preserve">output(f(q))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972050" cy="2790825"/>
            <wp:effectExtent b="0" l="0" r="0" t="0"/>
            <wp:docPr id="18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65"/>
                    <a:srcRect b="9686" l="0" r="16346" t="683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790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Утверждение: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m:oMath>
        <m:r>
          <m:t>∀</m:t>
        </m:r>
        <m:r>
          <w:rPr/>
          <m:t xml:space="preserve">n</m:t>
        </m:r>
        <m:r>
          <w:rPr/>
          <m:t>∈</m:t>
        </m:r>
        <m:r>
          <w:rPr/>
          <m:t xml:space="preserve">N:</m:t>
        </m:r>
      </m:oMath>
      <w:r w:rsidDel="00000000" w:rsidR="00000000" w:rsidRPr="00000000">
        <w:rPr>
          <w:rtl w:val="0"/>
        </w:rPr>
        <w:t xml:space="preserve"> существует НКА, для которого алгоритм детерминирования строит ДКА  с </w:t>
      </w:r>
      <m:oMath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n</m:t>
            </m:r>
          </m:sup>
        </m:sSup>
      </m:oMath>
      <w:r w:rsidDel="00000000" w:rsidR="00000000" w:rsidRPr="00000000">
        <w:rPr>
          <w:rtl w:val="0"/>
        </w:rPr>
        <w:t xml:space="preserve"> состояниями, где все состояния достижимы из начального.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Док-во: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Просто приводим пример для каждого 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Возьмем любое натуральное </w:t>
      </w:r>
      <m:oMath>
        <m:r>
          <w:rPr/>
          <m:t xml:space="preserve">n</m:t>
        </m:r>
      </m:oMath>
      <w:r w:rsidDel="00000000" w:rsidR="00000000" w:rsidRPr="00000000">
        <w:rPr>
          <w:rtl w:val="0"/>
        </w:rPr>
        <w:t xml:space="preserve">, пусть наш автомат имеет состояния с номерами </w:t>
      </w:r>
    </w:p>
    <w:p w:rsidR="00000000" w:rsidDel="00000000" w:rsidP="00000000" w:rsidRDefault="00000000" w:rsidRPr="00000000">
      <w:pPr>
        <w:contextualSpacing w:val="0"/>
        <w:rPr/>
      </w:pPr>
      <m:oMath>
        <m:r>
          <w:rPr/>
          <m:t xml:space="preserve">0,1,...,n-1</m:t>
        </m:r>
      </m:oMath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Объявим все состояния входными.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Пусть буква </w:t>
      </w:r>
      <m:oMath>
        <m:r>
          <w:rPr/>
          <m:t xml:space="preserve">a</m:t>
        </m:r>
      </m:oMath>
      <w:r w:rsidDel="00000000" w:rsidR="00000000" w:rsidRPr="00000000">
        <w:rPr>
          <w:rtl w:val="0"/>
        </w:rPr>
        <w:t xml:space="preserve"> переводит любое состояние </w:t>
      </w:r>
      <m:oMath>
        <m:r>
          <w:rPr/>
          <m:t xml:space="preserve">k</m:t>
        </m:r>
      </m:oMath>
      <w:r w:rsidDel="00000000" w:rsidR="00000000" w:rsidRPr="00000000">
        <w:rPr>
          <w:rtl w:val="0"/>
        </w:rPr>
        <w:t xml:space="preserve"> в </w:t>
      </w:r>
      <m:oMath>
        <m:r>
          <w:rPr/>
          <m:t xml:space="preserve">(k+1) mod n</m:t>
        </m:r>
      </m:oMath>
      <w:r w:rsidDel="00000000" w:rsidR="00000000" w:rsidRPr="00000000">
        <w:rPr>
          <w:rtl w:val="0"/>
        </w:rPr>
        <w:t xml:space="preserve">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буква </w:t>
      </w:r>
      <m:oMath>
        <m:r>
          <w:rPr/>
          <m:t xml:space="preserve">b</m:t>
        </m:r>
      </m:oMath>
      <w:r w:rsidDel="00000000" w:rsidR="00000000" w:rsidRPr="00000000">
        <w:rPr>
          <w:rtl w:val="0"/>
        </w:rPr>
        <w:t xml:space="preserve"> в нуле ведет в состояние смерти, а во всех остальных случаях делает “петлю”.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Вот так: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324225" cy="3333750"/>
            <wp:effectExtent b="0" l="0" r="0" t="0"/>
            <wp:docPr id="11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66"/>
                    <a:srcRect b="20726" l="2724" r="41346" t="4487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33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Покажем, что такой автомат - искомый.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Доказательство: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Пусть </w:t>
      </w:r>
      <m:oMath>
        <m:r>
          <w:rPr>
            <w:b w:val="1"/>
          </w:rPr>
          <m:t xml:space="preserve">S(A)</m:t>
        </m:r>
      </m:oMath>
      <w:r w:rsidDel="00000000" w:rsidR="00000000" w:rsidRPr="00000000">
        <w:rPr>
          <w:b w:val="1"/>
          <w:rtl w:val="0"/>
        </w:rPr>
        <w:t xml:space="preserve"> - </w:t>
      </w:r>
      <w:r w:rsidDel="00000000" w:rsidR="00000000" w:rsidRPr="00000000">
        <w:rPr>
          <w:rtl w:val="0"/>
        </w:rPr>
        <w:t xml:space="preserve">автомат, получающийся из </w:t>
      </w:r>
      <m:oMath>
        <m:r>
          <w:rPr/>
          <m:t xml:space="preserve">A</m:t>
        </m:r>
      </m:oMath>
      <w:r w:rsidDel="00000000" w:rsidR="00000000" w:rsidRPr="00000000">
        <w:rPr>
          <w:rtl w:val="0"/>
        </w:rPr>
        <w:t xml:space="preserve"> в результате детерминирования.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Тогда его входное состояние - </w:t>
      </w:r>
      <m:oMath>
        <m:r>
          <w:rPr/>
          <m:t xml:space="preserve">Q</m:t>
        </m:r>
      </m:oMath>
      <w:r w:rsidDel="00000000" w:rsidR="00000000" w:rsidRPr="00000000">
        <w:rPr>
          <w:rtl w:val="0"/>
        </w:rPr>
        <w:t xml:space="preserve">. (так как все состояния у </w:t>
      </w:r>
      <m:oMath>
        <m:r>
          <w:rPr/>
          <m:t xml:space="preserve">A</m:t>
        </m:r>
      </m:oMath>
      <w:r w:rsidDel="00000000" w:rsidR="00000000" w:rsidRPr="00000000">
        <w:rPr>
          <w:rtl w:val="0"/>
        </w:rPr>
        <w:t xml:space="preserve"> входные).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Покажем, что из </w:t>
      </w:r>
      <m:oMath>
        <m:r>
          <w:rPr/>
          <m:t xml:space="preserve">Q</m:t>
        </m:r>
      </m:oMath>
      <w:r w:rsidDel="00000000" w:rsidR="00000000" w:rsidRPr="00000000">
        <w:rPr>
          <w:rtl w:val="0"/>
        </w:rPr>
        <w:t xml:space="preserve"> достижимо любое состояние </w:t>
      </w:r>
      <m:oMath>
        <m:r>
          <w:rPr/>
          <m:t xml:space="preserve">S(A)</m:t>
        </m:r>
      </m:oMath>
      <w:r w:rsidDel="00000000" w:rsidR="00000000" w:rsidRPr="00000000">
        <w:rPr>
          <w:rtl w:val="0"/>
        </w:rPr>
        <w:t xml:space="preserve">. (т.е. Любое подмножество состояний </w:t>
      </w:r>
      <m:oMath>
        <m:r>
          <w:rPr/>
          <m:t xml:space="preserve">A</m:t>
        </m:r>
      </m:oMath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Индукцией по </w:t>
      </w:r>
      <m:oMath>
        <m:r>
          <w:rPr/>
          <m:t xml:space="preserve">k</m:t>
        </m:r>
      </m:oMath>
      <w:r w:rsidDel="00000000" w:rsidR="00000000" w:rsidRPr="00000000">
        <w:rPr>
          <w:rtl w:val="0"/>
        </w:rPr>
        <w:t xml:space="preserve"> - количеству элементов, которые можно выбрасывать из </w:t>
      </w:r>
      <m:oMath>
        <m:r>
          <w:rPr/>
          <m:t xml:space="preserve">Q</m:t>
        </m:r>
      </m:oMath>
      <w:r w:rsidDel="00000000" w:rsidR="00000000" w:rsidRPr="00000000">
        <w:rPr>
          <w:rtl w:val="0"/>
        </w:rPr>
        <w:t xml:space="preserve">, гарантированно получая достижимое состояние.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Б.И.: </w:t>
      </w:r>
      <m:oMath>
        <m:r>
          <w:rPr/>
          <m:t xml:space="preserve">k=0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Действительно, </w:t>
      </w:r>
      <m:oMath>
        <m:r>
          <w:rPr/>
          <m:t xml:space="preserve">Q</m:t>
        </m:r>
      </m:oMath>
      <w:r w:rsidDel="00000000" w:rsidR="00000000" w:rsidRPr="00000000">
        <w:rPr>
          <w:rtl w:val="0"/>
        </w:rPr>
        <w:t xml:space="preserve"> достижимо из </w:t>
      </w:r>
      <m:oMath>
        <m:r>
          <w:rPr/>
          <m:t xml:space="preserve">Q</m:t>
        </m:r>
      </m:oMath>
      <w:r w:rsidDel="00000000" w:rsidR="00000000" w:rsidRPr="00000000">
        <w:rPr>
          <w:rtl w:val="0"/>
        </w:rPr>
        <w:t xml:space="preserve"> по пустому слову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Ш.И.: Пусть </w:t>
      </w:r>
      <m:oMath>
        <m:r>
          <w:rPr/>
          <m:t xml:space="preserve">R</m:t>
        </m:r>
        <m:r>
          <w:rPr/>
          <m:t>⊆</m:t>
        </m:r>
        <m:r>
          <w:rPr/>
          <m:t xml:space="preserve">Q, </m:t>
        </m:r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Q \ R</m:t>
            </m:r>
          </m:e>
        </m:d>
        <m:r>
          <w:rPr/>
          <m:t xml:space="preserve">=k-1, R</m:t>
        </m:r>
      </m:oMath>
      <w:r w:rsidDel="00000000" w:rsidR="00000000" w:rsidRPr="00000000">
        <w:rPr>
          <w:rtl w:val="0"/>
        </w:rPr>
        <w:t xml:space="preserve"> - достижимо.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Покажем что мы можем выкинуть любой элемент </w:t>
      </w:r>
      <m:oMath>
        <m:r>
          <w:rPr/>
          <m:t xml:space="preserve">R</m:t>
        </m:r>
      </m:oMath>
      <w:r w:rsidDel="00000000" w:rsidR="00000000" w:rsidRPr="00000000">
        <w:rPr>
          <w:rtl w:val="0"/>
        </w:rPr>
        <w:t xml:space="preserve">, оставив множество достижимым.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Случай 1</w:t>
      </w:r>
      <w:r w:rsidDel="00000000" w:rsidR="00000000" w:rsidRPr="00000000">
        <w:rPr>
          <w:rtl w:val="0"/>
        </w:rPr>
        <w:t xml:space="preserve">: </w:t>
      </w:r>
      <m:oMath>
        <m:r>
          <w:rPr/>
          <m:t xml:space="preserve">0</m:t>
        </m:r>
        <m:r>
          <w:rPr/>
          <m:t>∈</m:t>
        </m:r>
        <m:r>
          <w:rPr/>
          <m:t xml:space="preserve">R</m:t>
        </m:r>
      </m:oMath>
      <m:oMath>
        <m:r>
          <m:t>⇒</m:t>
        </m:r>
        <m:r>
          <w:rPr/>
          <m:t xml:space="preserve"> R' = R.b = R\{0}</m:t>
        </m:r>
      </m:oMath>
      <w:r w:rsidDel="00000000" w:rsidR="00000000" w:rsidRPr="00000000">
        <w:rPr>
          <w:rtl w:val="0"/>
        </w:rPr>
        <w:t xml:space="preserve"> (т.е. нуль можно выкинуть).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Случай 2</w:t>
      </w:r>
      <w:r w:rsidDel="00000000" w:rsidR="00000000" w:rsidRPr="00000000">
        <w:rPr>
          <w:rtl w:val="0"/>
        </w:rPr>
        <w:t xml:space="preserve">: </w:t>
      </w:r>
      <m:oMath>
        <m:r>
          <w:rPr/>
          <m:t xml:space="preserve">l</m:t>
        </m:r>
        <m:r>
          <w:rPr/>
          <m:t>≠</m:t>
        </m:r>
        <m:r>
          <w:rPr/>
          <m:t xml:space="preserve">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m:oMath>
        <m:r>
          <w:rPr/>
          <m:t xml:space="preserve">R.</m:t>
        </m:r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n</m:t>
            </m:r>
          </m:sup>
        </m:sSup>
        <m:r>
          <w:rPr/>
          <m:t xml:space="preserve">=R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m:oMath>
        <m:r>
          <m:t>δ</m:t>
        </m:r>
        <m:r>
          <w:rPr/>
          <m:t xml:space="preserve">(l, </m:t>
        </m:r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n-l</m:t>
            </m:r>
          </m:sup>
        </m:sSup>
        <m:r>
          <w:rPr/>
          <m:t xml:space="preserve">) = 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m:oMath>
        <m:r>
          <m:t>δ</m:t>
        </m:r>
        <m:r>
          <w:rPr/>
          <m:t xml:space="preserve">(l, </m:t>
        </m:r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n-l</m:t>
            </m:r>
          </m:sup>
        </m:sSup>
        <m:r>
          <w:rPr/>
          <m:t xml:space="preserve">b)</m:t>
        </m:r>
      </m:oMath>
      <w:r w:rsidDel="00000000" w:rsidR="00000000" w:rsidRPr="00000000">
        <w:rPr>
          <w:rtl w:val="0"/>
        </w:rPr>
        <w:t xml:space="preserve"> - Не определено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m:oMath>
        <m:r>
          <w:rPr/>
          <m:t xml:space="preserve">R.</m:t>
        </m:r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n-l</m:t>
            </m:r>
          </m:sup>
        </m:sSup>
        <m:r>
          <w:rPr/>
          <m:t xml:space="preserve">b</m:t>
        </m:r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l</m:t>
            </m:r>
          </m:sup>
        </m:sSup>
        <m:r>
          <w:rPr/>
          <m:t xml:space="preserve">=R\{l}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(т.е. Применяли букву </w:t>
      </w:r>
      <m:oMath>
        <m:r>
          <w:rPr/>
          <m:t xml:space="preserve">a</m:t>
        </m:r>
      </m:oMath>
      <w:r w:rsidDel="00000000" w:rsidR="00000000" w:rsidRPr="00000000">
        <w:rPr>
          <w:rtl w:val="0"/>
        </w:rPr>
        <w:t xml:space="preserve">, циклично “смещая” наше множество </w:t>
      </w:r>
      <m:oMath>
        <m:r>
          <w:rPr/>
          <m:t xml:space="preserve">R</m:t>
        </m:r>
      </m:oMath>
      <w:r w:rsidDel="00000000" w:rsidR="00000000" w:rsidRPr="00000000">
        <w:rPr>
          <w:rtl w:val="0"/>
        </w:rPr>
        <w:t xml:space="preserve"> по часовой стрелке, пока </w:t>
      </w:r>
      <m:oMath>
        <m:r>
          <w:rPr/>
          <m:t xml:space="preserve">l</m:t>
        </m:r>
      </m:oMath>
      <w:r w:rsidDel="00000000" w:rsidR="00000000" w:rsidRPr="00000000">
        <w:rPr>
          <w:rtl w:val="0"/>
        </w:rPr>
        <w:t xml:space="preserve"> не совпало с нулем, затем выкинули нуль и  опять сместили наше множество состояний по часовой стрелке так, чтобы все элементы, кроме выкинутого, снова “вернулись на свое место”)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jc w:val="center"/>
        <w:rPr/>
      </w:pPr>
      <w:bookmarkStart w:colFirst="0" w:colLast="0" w:name="_4em8dlvdw6y7" w:id="21"/>
      <w:bookmarkEnd w:id="21"/>
      <w:r w:rsidDel="00000000" w:rsidR="00000000" w:rsidRPr="00000000">
        <w:rPr>
          <w:rtl w:val="0"/>
        </w:rPr>
        <w:t xml:space="preserve">Вопросы сложности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Пусть: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</w:t>
      </w:r>
      <m:oMath>
        <m:r>
          <w:rPr/>
          <m:t xml:space="preserve">L</m:t>
        </m:r>
      </m:oMath>
      <w:r w:rsidDel="00000000" w:rsidR="00000000" w:rsidRPr="00000000">
        <w:rPr>
          <w:rtl w:val="0"/>
        </w:rPr>
        <w:t xml:space="preserve"> - Рациональный язык</w:t>
      </w:r>
    </w:p>
    <w:p w:rsidR="00000000" w:rsidDel="00000000" w:rsidP="00000000" w:rsidRDefault="00000000" w:rsidRPr="00000000">
      <w:pPr>
        <w:ind w:firstLine="720"/>
        <w:contextualSpacing w:val="0"/>
        <w:rPr/>
      </w:pPr>
      <m:oMath>
        <m:r>
          <w:rPr/>
          <m:t xml:space="preserve">SC(L) = </m:t>
        </m:r>
      </m:oMath>
      <w:r w:rsidDel="00000000" w:rsidR="00000000" w:rsidRPr="00000000">
        <w:rPr>
          <w:rtl w:val="0"/>
        </w:rPr>
        <w:t xml:space="preserve">число состояний в минимальном ДКА, распознающим </w:t>
      </w:r>
      <m:oMath>
        <m:r>
          <w:rPr/>
          <m:t xml:space="preserve">L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(SC - State Complexity)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Напоминаем: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Теорема</w:t>
      </w:r>
      <w:r w:rsidDel="00000000" w:rsidR="00000000" w:rsidRPr="00000000">
        <w:rPr>
          <w:rtl w:val="0"/>
        </w:rPr>
        <w:t xml:space="preserve"> (Майхилла-Нероуда (???)):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Автомат </w:t>
      </w:r>
      <w:ins w:author="Егор Дружинин" w:id="1" w:date="2017-05-30T12:53:13Z">
        <w:r w:rsidDel="00000000" w:rsidR="00000000" w:rsidRPr="00000000">
          <w:rPr>
            <w:rtl w:val="0"/>
          </w:rPr>
          <w:t xml:space="preserve"> </w:t>
        </w:r>
      </w:ins>
      <w:del w:author="Егор Дружинин" w:id="1" w:date="2017-05-30T12:53:13Z">
        <w:r w:rsidDel="00000000" w:rsidR="00000000" w:rsidRPr="00000000">
          <w:rPr>
            <w:rtl w:val="0"/>
          </w:rPr>
          <w:delText xml:space="preserve">левы</w:delText>
        </w:r>
      </w:del>
      <w:r w:rsidDel="00000000" w:rsidR="00000000" w:rsidRPr="00000000">
        <w:rPr>
          <w:rtl w:val="0"/>
        </w:rPr>
        <w:t xml:space="preserve">х частных: </w:t>
      </w:r>
      <m:oMath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L</m:t>
            </m:r>
          </m:sub>
        </m:sSub>
        <m:r>
          <w:rPr/>
          <m:t xml:space="preserve">={</m:t>
        </m:r>
        <m:sSup>
          <m:sSupPr>
            <m:ctrlPr>
              <w:rPr/>
            </m:ctrlPr>
          </m:sSupPr>
          <m:e>
            <m:r>
              <w:rPr/>
              <m:t xml:space="preserve">u</m:t>
            </m:r>
          </m:e>
          <m:sup>
            <m:r>
              <w:rPr/>
              <m:t xml:space="preserve">-1</m:t>
            </m:r>
          </m:sup>
        </m:sSup>
        <m:r>
          <w:rPr/>
          <m:t xml:space="preserve">L|u</m:t>
        </m:r>
        <m:r>
          <w:rPr/>
          <m:t>∈</m:t>
        </m:r>
        <m:r>
          <w:rPr/>
          <m:t>Σ</m:t>
        </m:r>
        <m:r>
          <w:rPr/>
          <m:t xml:space="preserve">'}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m:oMath>
        <m:r>
          <w:rPr/>
          <m:t xml:space="preserve">M(A) </m:t>
        </m:r>
        <m:r>
          <w:rPr/>
          <m:t>≃</m:t>
        </m:r>
        <m:sSub>
          <m:sSubPr>
            <m:ctrlPr>
              <w:rPr/>
            </m:ctrlPr>
          </m:sSubPr>
          <m:e>
            <m:sSup>
              <m:sSupPr>
                <m:ctrlPr>
                  <w:rPr/>
                </m:ctrlPr>
              </m:sSupPr>
              <m:e>
                <m:r>
                  <w:rPr/>
                  <m:t>Σ</m:t>
                </m:r>
              </m:e>
              <m:sup>
                <m:r>
                  <w:rPr/>
                  <m:t xml:space="preserve">*</m:t>
                </m:r>
              </m:sup>
            </m:sSup>
          </m:e>
          <m:sub/>
        </m:sSub>
        <m:sSub>
          <m:sSubPr>
            <m:ctrlPr>
              <w:rPr/>
            </m:ctrlPr>
          </m:sSubPr>
          <m:e>
            <m:r>
              <w:rPr/>
              <m:t xml:space="preserve">/</m:t>
            </m:r>
          </m:e>
          <m:sub>
            <m:r>
              <w:rPr/>
              <m:t>∼</m:t>
            </m:r>
            <m:r>
              <w:rPr/>
              <m:t xml:space="preserve">L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Утверждение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Пусть </w:t>
      </w:r>
      <m:oMath>
        <m:r>
          <w:rPr/>
          <m:t xml:space="preserve">L</m:t>
        </m:r>
      </m:oMath>
      <w:r w:rsidDel="00000000" w:rsidR="00000000" w:rsidRPr="00000000">
        <w:rPr>
          <w:rtl w:val="0"/>
        </w:rPr>
        <w:t xml:space="preserve"> - рациональный язык, в минимальном автомате которого </w:t>
      </w:r>
      <m:oMath>
        <m:r>
          <w:rPr/>
          <m:t xml:space="preserve">n</m:t>
        </m:r>
      </m:oMath>
      <w:r w:rsidDel="00000000" w:rsidR="00000000" w:rsidRPr="00000000">
        <w:rPr>
          <w:rtl w:val="0"/>
        </w:rPr>
        <w:t xml:space="preserve"> состояний.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Тогда </w:t>
      </w:r>
      <m:oMath>
        <m:r>
          <w:rPr/>
          <m:t xml:space="preserve">SC(</m:t>
        </m:r>
        <m:bar>
          <m:barPr>
            <m:pos/>
            <m:ctrlPr>
              <w:rPr/>
            </m:ctrlPr>
          </m:barPr>
          <m:e>
            <m:r>
              <w:rPr/>
              <m:t xml:space="preserve"> L </m:t>
            </m:r>
          </m:e>
        </m:bar>
        <m:r>
          <w:rPr/>
          <m:t xml:space="preserve">)=n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(т.е. в минимальном автомате, распознающим дополнение к </w:t>
      </w:r>
      <m:oMath>
        <m:r>
          <w:rPr/>
          <m:t xml:space="preserve">L</m:t>
        </m:r>
      </m:oMath>
      <w:r w:rsidDel="00000000" w:rsidR="00000000" w:rsidRPr="00000000">
        <w:rPr>
          <w:rtl w:val="0"/>
        </w:rPr>
        <w:t xml:space="preserve"> столько же состояний)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Доказательство: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Пусть </w:t>
      </w:r>
      <m:oMath>
        <m:r>
          <w:rPr/>
          <m:t xml:space="preserve">A = (Q, </m:t>
        </m:r>
        <m:r>
          <w:rPr/>
          <m:t>Σ</m:t>
        </m:r>
        <m:r>
          <w:rPr/>
          <m:t xml:space="preserve">, </m:t>
        </m:r>
        <m:r>
          <w:rPr/>
          <m:t>δ</m:t>
        </m:r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0</m:t>
            </m:r>
          </m:sub>
        </m:sSub>
        <m:r>
          <w:rPr/>
          <m:t xml:space="preserve">, F)</m:t>
        </m:r>
      </m:oMath>
      <w:r w:rsidDel="00000000" w:rsidR="00000000" w:rsidRPr="00000000">
        <w:rPr>
          <w:rtl w:val="0"/>
        </w:rPr>
        <w:t xml:space="preserve"> - распознает </w:t>
      </w:r>
      <m:oMath>
        <m:r>
          <w:rPr/>
          <m:t xml:space="preserve">L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Возьмем </w:t>
      </w:r>
      <m:oMath>
        <m:bar>
          <m:barPr>
            <m:pos/>
            <m:ctrlPr>
              <w:rPr/>
            </m:ctrlPr>
          </m:barPr>
          <m:e>
            <m:r>
              <w:rPr/>
              <m:t xml:space="preserve">A</m:t>
            </m:r>
          </m:e>
        </m:bar>
        <m:r>
          <w:rPr/>
          <m:t xml:space="preserve">=(Q, </m:t>
        </m:r>
        <m:r>
          <w:rPr/>
          <m:t>Σ</m:t>
        </m:r>
        <m:r>
          <w:rPr/>
          <m:t xml:space="preserve">, </m:t>
        </m:r>
        <m:r>
          <w:rPr/>
          <m:t>δ</m:t>
        </m:r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0</m:t>
            </m:r>
          </m:sub>
        </m:sSub>
        <m:r>
          <w:rPr/>
          <m:t xml:space="preserve">, Q\F)</m:t>
        </m:r>
      </m:oMath>
      <w:r w:rsidDel="00000000" w:rsidR="00000000" w:rsidRPr="00000000">
        <w:rPr>
          <w:rtl w:val="0"/>
        </w:rPr>
        <w:t xml:space="preserve"> - распознает </w:t>
      </w:r>
      <m:oMath>
        <m:bar>
          <m:barPr>
            <m:pos/>
            <m:ctrlPr>
              <w:rPr/>
            </m:ctrlPr>
          </m:barPr>
          <m:e>
            <m:r>
              <w:rPr/>
              <m:t xml:space="preserve">L</m:t>
            </m:r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Докажем, что </w:t>
      </w:r>
      <m:oMath>
        <m:bar>
          <m:barPr>
            <m:pos/>
            <m:ctrlPr>
              <w:rPr/>
            </m:ctrlPr>
          </m:barPr>
          <m:e>
            <m:r>
              <w:rPr/>
              <m:t xml:space="preserve">A</m:t>
            </m:r>
          </m:e>
        </m:bar>
      </m:oMath>
      <w:r w:rsidDel="00000000" w:rsidR="00000000" w:rsidRPr="00000000">
        <w:rPr>
          <w:rtl w:val="0"/>
        </w:rPr>
        <w:t xml:space="preserve"> минимальный.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От противного: если есть автомат с меньшим числом состояний, распознающий </w:t>
      </w:r>
      <m:oMath>
        <m:bar>
          <m:barPr>
            <m:pos/>
            <m:ctrlPr>
              <w:rPr/>
            </m:ctrlPr>
          </m:barPr>
          <m:e>
            <m:r>
              <w:rPr/>
              <m:t xml:space="preserve">L</m:t>
            </m:r>
          </m:e>
        </m:bar>
      </m:oMath>
      <w:r w:rsidDel="00000000" w:rsidR="00000000" w:rsidRPr="00000000">
        <w:rPr>
          <w:rtl w:val="0"/>
        </w:rPr>
        <w:t xml:space="preserve">, то взяв к нему “автомат с чертой”” по тому же правилу, получим автомат, распознающий </w:t>
      </w:r>
      <m:oMath>
        <m:r>
          <w:rPr/>
          <m:t xml:space="preserve">L</m:t>
        </m:r>
      </m:oMath>
      <w:r w:rsidDel="00000000" w:rsidR="00000000" w:rsidRPr="00000000">
        <w:rPr>
          <w:rtl w:val="0"/>
        </w:rPr>
        <w:t xml:space="preserve"> и с меньшим числом состояний, чем у </w:t>
      </w:r>
      <m:oMath>
        <m:r>
          <w:rPr/>
          <m:t xml:space="preserve">A</m:t>
        </m:r>
      </m:oMath>
      <w:r w:rsidDel="00000000" w:rsidR="00000000" w:rsidRPr="00000000">
        <w:rPr>
          <w:rtl w:val="0"/>
        </w:rPr>
        <w:t xml:space="preserve">. Противоречие.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Утверждение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Пусть </w:t>
      </w:r>
      <m:oMath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1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2</m:t>
            </m:r>
          </m:sub>
        </m:sSub>
        <m:r>
          <w:rPr/>
          <m:t xml:space="preserve"> </m:t>
        </m:r>
      </m:oMath>
      <w:r w:rsidDel="00000000" w:rsidR="00000000" w:rsidRPr="00000000">
        <w:rPr>
          <w:rtl w:val="0"/>
        </w:rPr>
        <w:t xml:space="preserve"> - рациональные языки.</w:t>
      </w:r>
    </w:p>
    <w:p w:rsidR="00000000" w:rsidDel="00000000" w:rsidP="00000000" w:rsidRDefault="00000000" w:rsidRPr="00000000">
      <w:pPr>
        <w:contextualSpacing w:val="0"/>
        <w:rPr/>
      </w:pPr>
      <m:oMath>
        <m:r>
          <w:rPr/>
          <m:t xml:space="preserve">sc(</m:t>
        </m:r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1</m:t>
            </m:r>
          </m:sub>
        </m:sSub>
        <m:r>
          <w:rPr/>
          <m:t xml:space="preserve">) = n, sc(</m:t>
        </m:r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2</m:t>
            </m:r>
          </m:sub>
        </m:sSub>
        <m:r>
          <w:rPr/>
          <m:t xml:space="preserve">) = m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Тогда </w:t>
      </w:r>
      <m:oMath>
        <m:r>
          <w:rPr/>
          <m:t xml:space="preserve">sc(</m:t>
        </m:r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1</m:t>
            </m:r>
          </m:sub>
        </m:sSub>
        <m:r>
          <w:rPr/>
          <m:t>∩</m:t>
        </m:r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2</m:t>
            </m:r>
          </m:sub>
        </m:sSub>
        <m:r>
          <w:rPr/>
          <m:t xml:space="preserve">)</m:t>
        </m:r>
        <m:r>
          <w:rPr/>
          <m:t>≤</m:t>
        </m:r>
        <m:r>
          <w:rPr/>
          <m:t xml:space="preserve">n</m:t>
        </m:r>
        <m:r>
          <w:rPr/>
          <m:t>⋅</m:t>
        </m:r>
        <m:r>
          <w:rPr/>
          <m:t xml:space="preserve">m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(это только верхняя граница! Фактически значение может быть хоть нулем).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Доказательство: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Оценка очевидна.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Примечание: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Значение</w:t>
      </w:r>
      <m:oMath>
        <m:r>
          <w:rPr>
            <w:b w:val="1"/>
          </w:rPr>
          <m:t xml:space="preserve">n</m:t>
        </m:r>
        <m:r>
          <w:rPr>
            <w:b w:val="1"/>
          </w:rPr>
          <m:t>⋅</m:t>
        </m:r>
        <m:r>
          <w:rPr>
            <w:b w:val="1"/>
          </w:rPr>
          <m:t xml:space="preserve">m</m:t>
        </m:r>
      </m:oMath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действительно достигается: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Пусть </w:t>
        <w:tab/>
      </w:r>
      <m:oMath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1</m:t>
            </m:r>
          </m:sub>
        </m:sSub>
        <m:r>
          <w:rPr/>
          <m:t xml:space="preserve">={w </m:t>
        </m:r>
        <m:r>
          <w:rPr/>
          <m:t>∈</m:t>
        </m:r>
        <m:r>
          <w:rPr/>
          <m:t xml:space="preserve">{a, b</m:t>
        </m:r>
        <m:sSup>
          <m:sSupPr>
            <m:ctrlPr>
              <w:rPr/>
            </m:ctrlPr>
          </m:sSupPr>
          <m:e>
            <m:r>
              <w:rPr/>
              <m:t xml:space="preserve">}</m:t>
            </m:r>
          </m:e>
          <m:sup>
            <m:r>
              <w:rPr/>
              <m:t xml:space="preserve">*</m:t>
            </m:r>
          </m:sup>
        </m:sSup>
        <m:r>
          <w:rPr/>
          <m:t xml:space="preserve"> |  </m:t>
        </m:r>
        <m:sSub>
          <m:sSubPr>
            <m:ctrlPr>
              <w:rPr/>
            </m:ctrlPr>
          </m:sSubPr>
          <m:e>
            <m:d>
              <m:dPr>
                <m:begChr m:val="|"/>
                <m:endChr m:val="|"/>
                <m:ctrlPr>
                  <w:rPr/>
                </m:ctrlPr>
              </m:dPr>
              <m:e>
                <m:r>
                  <w:rPr/>
                  <m:t xml:space="preserve">w</m:t>
                </m:r>
              </m:e>
            </m:d>
          </m:e>
          <m:sub>
            <m:r>
              <w:rPr/>
              <m:t xml:space="preserve">a</m:t>
            </m:r>
          </m:sub>
        </m:sSub>
        <m:r>
          <w:rPr/>
          <m:t xml:space="preserve"> : n}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m:oMath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2</m:t>
            </m:r>
          </m:sub>
        </m:sSub>
        <m:r>
          <w:rPr/>
          <m:t xml:space="preserve">={w </m:t>
        </m:r>
        <m:r>
          <w:rPr/>
          <m:t>∈</m:t>
        </m:r>
        <m:r>
          <w:rPr/>
          <m:t xml:space="preserve">{a, b</m:t>
        </m:r>
        <m:sSup>
          <m:sSupPr>
            <m:ctrlPr>
              <w:rPr/>
            </m:ctrlPr>
          </m:sSupPr>
          <m:e>
            <m:r>
              <w:rPr/>
              <m:t xml:space="preserve">}</m:t>
            </m:r>
          </m:e>
          <m:sup>
            <m:r>
              <w:rPr/>
              <m:t xml:space="preserve">*</m:t>
            </m:r>
          </m:sup>
        </m:sSup>
        <m:r>
          <w:rPr/>
          <m:t xml:space="preserve"> |  </m:t>
        </m:r>
        <m:sSub>
          <m:sSubPr>
            <m:ctrlPr>
              <w:rPr/>
            </m:ctrlPr>
          </m:sSubPr>
          <m:e>
            <m:d>
              <m:dPr>
                <m:begChr m:val="|"/>
                <m:endChr m:val="|"/>
                <m:ctrlPr>
                  <w:rPr/>
                </m:ctrlPr>
              </m:dPr>
              <m:e>
                <m:r>
                  <w:rPr/>
                  <m:t xml:space="preserve">w</m:t>
                </m:r>
              </m:e>
            </m:d>
          </m:e>
          <m:sub>
            <m:r>
              <w:rPr/>
              <m:t xml:space="preserve">b</m:t>
            </m:r>
          </m:sub>
        </m:sSub>
        <m:r>
          <w:rPr/>
          <m:t xml:space="preserve"> :m}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Покажем, что:</w:t>
      </w:r>
    </w:p>
    <w:p w:rsidR="00000000" w:rsidDel="00000000" w:rsidP="00000000" w:rsidRDefault="00000000" w:rsidRPr="00000000">
      <w:pPr>
        <w:numPr>
          <w:ilvl w:val="0"/>
          <w:numId w:val="21"/>
        </w:numPr>
        <w:ind w:left="720" w:hanging="360"/>
        <w:contextualSpacing w:val="1"/>
        <w:rPr>
          <w:u w:val="none"/>
        </w:rPr>
      </w:pPr>
      <m:oMath>
        <m:r>
          <w:rPr/>
          <m:t xml:space="preserve">sc(</m:t>
        </m:r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1</m:t>
            </m:r>
          </m:sub>
        </m:sSub>
        <m:r>
          <w:rPr/>
          <m:t xml:space="preserve">)=n, sc(</m:t>
        </m:r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2</m:t>
            </m:r>
          </m:sub>
        </m:sSub>
        <m:r>
          <w:rPr/>
          <m:t xml:space="preserve">)=m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1"/>
        </w:numPr>
        <w:ind w:left="720" w:hanging="360"/>
        <w:contextualSpacing w:val="1"/>
        <w:rPr>
          <w:u w:val="none"/>
        </w:rPr>
      </w:pPr>
      <m:oMath>
        <m:r>
          <w:rPr/>
          <m:t xml:space="preserve">sc(</m:t>
        </m:r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1</m:t>
            </m:r>
          </m:sub>
        </m:sSub>
        <m:r>
          <w:rPr/>
          <m:t>∩</m:t>
        </m:r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2</m:t>
            </m:r>
          </m:sub>
        </m:sSub>
        <m:r>
          <w:rPr/>
          <m:t xml:space="preserve">)=n</m:t>
        </m:r>
        <m:r>
          <w:rPr/>
          <m:t>⋅</m:t>
        </m:r>
        <m:r>
          <w:rPr/>
          <m:t xml:space="preserve">m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Построим автомат из </w:t>
      </w:r>
      <m:oMath>
        <m:r>
          <w:rPr/>
          <m:t xml:space="preserve">n</m:t>
        </m:r>
      </m:oMath>
      <w:r w:rsidDel="00000000" w:rsidR="00000000" w:rsidRPr="00000000">
        <w:rPr>
          <w:rtl w:val="0"/>
        </w:rPr>
        <w:t xml:space="preserve"> состояний, распознающий </w:t>
      </w:r>
      <m:oMath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Вот он: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781425" cy="1676400"/>
            <wp:effectExtent b="0" l="0" r="0" t="0"/>
            <wp:docPr id="52" name="image110.png"/>
            <a:graphic>
              <a:graphicData uri="http://schemas.openxmlformats.org/drawingml/2006/picture">
                <pic:pic>
                  <pic:nvPicPr>
                    <pic:cNvPr id="0" name="image110.png"/>
                    <pic:cNvPicPr preferRelativeResize="0"/>
                  </pic:nvPicPr>
                  <pic:blipFill>
                    <a:blip r:embed="rId67"/>
                    <a:srcRect b="54914" l="0" r="36378" t="7478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Тогда </w:t>
      </w:r>
      <m:oMath>
        <m:r>
          <w:rPr/>
          <m:t xml:space="preserve">sc(</m:t>
        </m:r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1</m:t>
            </m:r>
          </m:sub>
        </m:sSub>
        <m:r>
          <w:rPr/>
          <m:t xml:space="preserve">)</m:t>
        </m:r>
        <m:r>
          <w:rPr/>
          <m:t>≤</m:t>
        </m:r>
        <m:r>
          <w:rPr/>
          <m:t xml:space="preserve">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Покажем что </w:t>
      </w:r>
      <m:oMath>
        <m:r>
          <w:rPr/>
          <m:t xml:space="preserve">sc(</m:t>
        </m:r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1</m:t>
            </m:r>
          </m:sub>
        </m:sSub>
        <m:r>
          <w:rPr/>
          <m:t xml:space="preserve">)</m:t>
        </m:r>
        <m:r>
          <w:rPr/>
          <m:t>≥</m:t>
        </m:r>
        <m:r>
          <w:rPr/>
          <m:t xml:space="preserve">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Положим </w:t>
      </w:r>
      <m:oMath>
        <m:r>
          <w:rPr/>
          <m:t xml:space="preserve">u</m:t>
        </m:r>
        <m:r>
          <w:rPr/>
          <m:t>∼</m:t>
        </m:r>
        <m:r>
          <w:rPr/>
          <m:t xml:space="preserve">v </m:t>
        </m:r>
        <m:r>
          <w:rPr/>
          <m:t>⇔</m:t>
        </m:r>
        <m:r>
          <w:rPr/>
          <m:t>∀</m:t>
        </m:r>
        <m:r>
          <w:rPr/>
          <m:t xml:space="preserve">x, y </m:t>
        </m:r>
        <m:r>
          <w:rPr/>
          <m:t>∈</m:t>
        </m:r>
        <m:sSup>
          <m:sSupPr>
            <m:ctrlPr>
              <w:rPr/>
            </m:ctrlPr>
          </m:sSupPr>
          <m:e>
            <m:r>
              <w:rPr/>
              <m:t>Σ</m:t>
            </m:r>
          </m:e>
          <m:sup>
            <m:r>
              <w:rPr/>
              <m:t xml:space="preserve">*</m:t>
            </m:r>
          </m:sup>
        </m:sSup>
        <m:r>
          <w:rPr/>
          <m:t xml:space="preserve">(xuy</m:t>
        </m:r>
        <m:r>
          <w:rPr/>
          <m:t>∈</m:t>
        </m:r>
        <m:r>
          <w:rPr/>
          <m:t xml:space="preserve">L </m:t>
        </m:r>
        <m:r>
          <w:rPr/>
          <m:t>⇔</m:t>
        </m:r>
        <m:r>
          <w:rPr/>
          <m:t xml:space="preserve"> xvy</m:t>
        </m:r>
        <m:r>
          <w:rPr/>
          <m:t>∈</m:t>
        </m:r>
        <m:r>
          <w:rPr/>
          <m:t xml:space="preserve">L)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Покажем, что кол-во классов по этому отношению не может быть меньше </w:t>
      </w:r>
      <m:oMath>
        <m:r>
          <w:rPr/>
          <m:t xml:space="preserve">n</m:t>
        </m:r>
      </m:oMath>
      <w:r w:rsidDel="00000000" w:rsidR="00000000" w:rsidRPr="00000000">
        <w:rPr>
          <w:rtl w:val="0"/>
        </w:rPr>
        <w:t xml:space="preserve">. (Тогда мы получим, что в автомате не менее </w:t>
      </w:r>
      <m:oMath>
        <m:r>
          <w:rPr/>
          <m:t xml:space="preserve">n</m:t>
        </m:r>
      </m:oMath>
      <w:r w:rsidDel="00000000" w:rsidR="00000000" w:rsidRPr="00000000">
        <w:rPr>
          <w:rtl w:val="0"/>
        </w:rPr>
        <w:t xml:space="preserve"> состояний.)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Действительно, слова </w:t>
      </w:r>
      <m:oMath>
        <m:r>
          <m:t>ε</m:t>
        </m:r>
        <m:r>
          <w:rPr/>
          <m:t xml:space="preserve">,a,aa,...,</m:t>
        </m:r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n-1</m:t>
            </m:r>
          </m:sup>
        </m:sSup>
      </m:oMath>
      <w:r w:rsidDel="00000000" w:rsidR="00000000" w:rsidRPr="00000000">
        <w:rPr>
          <w:rtl w:val="0"/>
        </w:rPr>
        <w:t xml:space="preserve"> все обязаны лежать в разных классах, так как для любой пары </w:t>
      </w:r>
      <m:oMath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k</m:t>
            </m:r>
          </m:sup>
        </m:sSup>
        <m:r>
          <w:rPr/>
          <m:t xml:space="preserve">,</m:t>
        </m:r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l</m:t>
            </m:r>
          </m:sup>
        </m:sSup>
      </m:oMath>
      <w:r w:rsidDel="00000000" w:rsidR="00000000" w:rsidRPr="00000000">
        <w:rPr>
          <w:rtl w:val="0"/>
        </w:rPr>
        <w:t xml:space="preserve"> можно взять </w:t>
      </w:r>
      <m:oMath>
        <m:r>
          <w:rPr/>
          <m:t xml:space="preserve">x=</m:t>
        </m:r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n-k</m:t>
            </m:r>
          </m:sup>
        </m:sSup>
        <m:r>
          <w:rPr/>
          <m:t xml:space="preserve">,y=</m:t>
        </m:r>
        <m:r>
          <w:rPr/>
          <m:t>ε</m:t>
        </m:r>
      </m:oMath>
      <w:r w:rsidDel="00000000" w:rsidR="00000000" w:rsidRPr="00000000">
        <w:rPr>
          <w:rtl w:val="0"/>
        </w:rPr>
        <w:t xml:space="preserve">, после чего окажется, что </w:t>
      </w:r>
      <m:oMath>
        <m:r>
          <w:rPr/>
          <m:t xml:space="preserve">x</m:t>
        </m:r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k</m:t>
            </m:r>
          </m:sup>
        </m:sSup>
        <m:r>
          <w:rPr/>
          <m:t xml:space="preserve">y=</m:t>
        </m:r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n</m:t>
            </m:r>
          </m:sup>
        </m:sSup>
        <m:r>
          <w:rPr/>
          <m:t>∈</m:t>
        </m:r>
        <m:r>
          <w:rPr/>
          <m:t xml:space="preserve">L, x</m:t>
        </m:r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n-k</m:t>
            </m:r>
          </m:sup>
        </m:sSup>
        <m:r>
          <w:rPr/>
          <m:t xml:space="preserve">y=</m:t>
        </m:r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n+(l-k)</m:t>
            </m:r>
          </m:sup>
        </m:sSup>
      </m:oMath>
      <w:r w:rsidDel="00000000" w:rsidR="00000000" w:rsidRPr="00000000">
        <w:rPr>
          <w:rtl w:val="0"/>
        </w:rPr>
        <w:t xml:space="preserve">, что может лежать в </w:t>
      </w:r>
      <m:oMath>
        <m:r>
          <w:rPr/>
          <m:t xml:space="preserve">L</m:t>
        </m:r>
      </m:oMath>
      <w:r w:rsidDel="00000000" w:rsidR="00000000" w:rsidRPr="00000000">
        <w:rPr>
          <w:rtl w:val="0"/>
        </w:rPr>
        <w:t xml:space="preserve"> только лишь при условии, что </w:t>
      </w:r>
      <m:oMath>
        <m:r>
          <w:rPr/>
          <m:t xml:space="preserve">k=l (mod n)</m:t>
        </m:r>
      </m:oMath>
      <w:r w:rsidDel="00000000" w:rsidR="00000000" w:rsidRPr="00000000">
        <w:rPr>
          <w:rtl w:val="0"/>
        </w:rPr>
        <w:t xml:space="preserve">, т.е. </w:t>
      </w:r>
      <m:oMath>
        <m:r>
          <w:rPr/>
          <m:t xml:space="preserve">k=l, </m:t>
        </m:r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k</m:t>
            </m:r>
          </m:sup>
        </m:sSup>
        <m:r>
          <w:rPr/>
          <m:t xml:space="preserve">=</m:t>
        </m:r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l</m:t>
            </m:r>
          </m:sup>
        </m:sSup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Доказано.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Утверждение 3: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Если </w:t>
      </w:r>
      <m:oMath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1</m:t>
            </m:r>
          </m:sub>
        </m:sSub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 - рациональные языки</w:t>
      </w:r>
    </w:p>
    <w:p w:rsidR="00000000" w:rsidDel="00000000" w:rsidP="00000000" w:rsidRDefault="00000000" w:rsidRPr="00000000">
      <w:pPr>
        <w:contextualSpacing w:val="0"/>
        <w:rPr/>
      </w:pPr>
      <m:oMath>
        <m:r>
          <w:rPr/>
          <m:t xml:space="preserve">sc(</m:t>
        </m:r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1</m:t>
            </m:r>
          </m:sub>
        </m:sSub>
        <m:r>
          <w:rPr/>
          <m:t xml:space="preserve">) = n, sc(</m:t>
        </m:r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2</m:t>
            </m:r>
          </m:sub>
        </m:sSub>
        <m:r>
          <w:rPr/>
          <m:t xml:space="preserve">) = m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Тогда </w:t>
      </w:r>
      <m:oMath>
        <m:r>
          <w:rPr/>
          <m:t xml:space="preserve">sc(</m:t>
        </m:r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1</m:t>
            </m:r>
          </m:sub>
        </m:sSub>
        <m:r>
          <w:rPr/>
          <m:t>∪</m:t>
        </m:r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2</m:t>
            </m:r>
          </m:sub>
        </m:sSub>
        <m:r>
          <w:rPr/>
          <m:t xml:space="preserve">)</m:t>
        </m:r>
        <m:r>
          <w:rPr/>
          <m:t>≤</m:t>
        </m:r>
        <m:r>
          <w:rPr/>
          <m:t xml:space="preserve">n</m:t>
        </m:r>
        <m:r>
          <w:rPr/>
          <m:t>⋅</m:t>
        </m:r>
        <m:r>
          <w:rPr/>
          <m:t xml:space="preserve">m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Доказательство: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Так как </w:t>
      </w:r>
      <m:oMath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 xml:space="preserve">L</m:t>
            </m:r>
          </m:e>
          <m:sub>
            <m:r>
              <w:rPr>
                <w:b w:val="1"/>
              </w:rPr>
              <m:t xml:space="preserve">1</m:t>
            </m:r>
          </m:sub>
        </m:sSub>
        <m:r>
          <w:rPr>
            <w:b w:val="1"/>
          </w:rPr>
          <m:t>∪</m:t>
        </m:r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 xml:space="preserve">L</m:t>
            </m:r>
          </m:e>
          <m:sub>
            <m:r>
              <w:rPr>
                <w:b w:val="1"/>
              </w:rPr>
              <m:t xml:space="preserve">2</m:t>
            </m:r>
          </m:sub>
        </m:sSub>
        <m:r>
          <w:rPr>
            <w:b w:val="1"/>
          </w:rPr>
          <m:t xml:space="preserve">=</m:t>
        </m:r>
        <m:bar>
          <m:barPr>
            <m:pos/>
            <m:ctrlPr>
              <w:rPr>
                <w:b w:val="1"/>
              </w:rPr>
            </m:ctrlPr>
          </m:barPr>
          <m:e>
            <m:bar>
              <m:barPr>
                <m:pos/>
                <m:ctrlPr>
                  <w:rPr>
                    <w:b w:val="1"/>
                  </w:rPr>
                </m:ctrlPr>
              </m:barPr>
              <m:e>
                <m:sSub>
                  <m:sSubPr>
                    <m:ctrlPr>
                      <w:rPr>
                        <w:b w:val="1"/>
                      </w:rPr>
                    </m:ctrlPr>
                  </m:sSubPr>
                  <m:e>
                    <m:r>
                      <w:rPr>
                        <w:b w:val="1"/>
                      </w:rPr>
                      <m:t xml:space="preserve">L</m:t>
                    </m:r>
                  </m:e>
                  <m:sub>
                    <m:r>
                      <w:rPr>
                        <w:b w:val="1"/>
                      </w:rPr>
                      <m:t xml:space="preserve">1</m:t>
                    </m:r>
                  </m:sub>
                </m:sSub>
              </m:e>
            </m:bar>
            <m:r>
              <w:rPr>
                <w:b w:val="1"/>
              </w:rPr>
              <m:t>⋅</m:t>
            </m:r>
            <m:bar>
              <m:barPr>
                <m:pos/>
                <m:ctrlPr>
                  <w:rPr>
                    <w:b w:val="1"/>
                  </w:rPr>
                </m:ctrlPr>
              </m:barPr>
              <m:e>
                <m:sSub>
                  <m:sSubPr>
                    <m:ctrlPr>
                      <w:rPr>
                        <w:b w:val="1"/>
                      </w:rPr>
                    </m:ctrlPr>
                  </m:sSubPr>
                  <m:e>
                    <m:r>
                      <w:rPr>
                        <w:b w:val="1"/>
                      </w:rPr>
                      <m:t xml:space="preserve">L</m:t>
                    </m:r>
                  </m:e>
                  <m:sub>
                    <m:r>
                      <w:rPr>
                        <w:b w:val="1"/>
                      </w:rPr>
                      <m:t xml:space="preserve">2</m:t>
                    </m:r>
                  </m:sub>
                </m:sSub>
              </m:e>
            </m:bar>
          </m:e>
        </m:bar>
      </m:oMath>
      <w:r w:rsidDel="00000000" w:rsidR="00000000" w:rsidRPr="00000000">
        <w:rPr>
          <w:rtl w:val="0"/>
        </w:rPr>
        <w:t xml:space="preserve">, то по утверждениям 1 и 2 ч.т.д.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Утверждение 4:</w:t>
      </w:r>
    </w:p>
    <w:p w:rsidR="00000000" w:rsidDel="00000000" w:rsidP="00000000" w:rsidRDefault="00000000" w:rsidRPr="00000000">
      <w:pPr>
        <w:contextualSpacing w:val="0"/>
        <w:rPr/>
      </w:pPr>
      <m:oMath>
        <m:r>
          <w:rPr/>
          <m:t xml:space="preserve">sc(</m:t>
        </m:r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1 </m:t>
            </m:r>
          </m:sub>
        </m:sSub>
        <m:r>
          <w:rPr/>
          <m:t xml:space="preserve">* </m:t>
        </m:r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2</m:t>
            </m:r>
          </m:sub>
        </m:sSub>
        <m:r>
          <w:rPr/>
          <m:t xml:space="preserve">) </m:t>
        </m:r>
        <m:r>
          <w:rPr/>
          <m:t>≤</m:t>
        </m:r>
        <m:r>
          <w:rPr/>
          <m:t xml:space="preserve">n*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m</m:t>
            </m:r>
          </m:sup>
        </m:sSup>
        <m:r>
          <w:rPr/>
          <m:t xml:space="preserve">-k*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m-1</m:t>
            </m:r>
          </m:sup>
        </m:sSup>
      </m:oMath>
      <w:r w:rsidDel="00000000" w:rsidR="00000000" w:rsidRPr="00000000">
        <w:rPr>
          <w:rtl w:val="0"/>
        </w:rPr>
        <w:t xml:space="preserve"> - ПРАВИЛЬНО СТЕПЕНЬ НАПИСАЛ?? </w:t>
      </w:r>
    </w:p>
    <w:p w:rsidR="00000000" w:rsidDel="00000000" w:rsidP="00000000" w:rsidRDefault="00000000" w:rsidRPr="00000000">
      <w:pPr>
        <w:contextualSpacing w:val="0"/>
        <w:rPr/>
      </w:pPr>
      <m:oMath>
        <m:r>
          <w:rPr>
            <w:b w:val="1"/>
          </w:rPr>
          <m:t xml:space="preserve">k=</m:t>
        </m:r>
      </m:oMath>
      <w:r w:rsidDel="00000000" w:rsidR="00000000" w:rsidRPr="00000000">
        <w:rPr>
          <w:rtl w:val="0"/>
        </w:rPr>
        <w:t xml:space="preserve">кол-во выходных состояний в автомате для </w:t>
      </w:r>
      <m:oMath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Введем несколько определений:</w:t>
      </w:r>
    </w:p>
    <w:p w:rsidR="00000000" w:rsidDel="00000000" w:rsidP="00000000" w:rsidRDefault="00000000" w:rsidRPr="00000000">
      <w:pPr>
        <w:contextualSpacing w:val="0"/>
        <w:rPr/>
      </w:pPr>
      <m:oMath>
        <m:r>
          <w:rPr/>
          <m:t xml:space="preserve">L</m:t>
        </m:r>
        <m:r>
          <w:rPr/>
          <m:t>⊂</m:t>
        </m:r>
        <m:sSup>
          <m:sSupPr>
            <m:ctrlPr>
              <w:rPr/>
            </m:ctrlPr>
          </m:sSupPr>
          <m:e>
            <m:r>
              <w:rPr/>
              <m:t>Σ</m:t>
            </m:r>
          </m:e>
          <m:sup>
            <m:r>
              <w:rPr/>
              <m:t xml:space="preserve">*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m:oMath>
        <m:r>
          <w:rPr/>
          <m:t xml:space="preserve">(</m:t>
        </m:r>
        <m:r>
          <w:rPr/>
          <m:t>←</m:t>
        </m:r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 - операция разворота слова или языка</w:t>
      </w:r>
    </w:p>
    <w:p w:rsidR="00000000" w:rsidDel="00000000" w:rsidP="00000000" w:rsidRDefault="00000000" w:rsidRPr="00000000">
      <w:pPr>
        <w:contextualSpacing w:val="0"/>
        <w:rPr/>
      </w:pPr>
      <m:oMath>
        <m:r>
          <w:rPr/>
          <m:t xml:space="preserve">L(</m:t>
        </m:r>
        <m:r>
          <w:rPr/>
          <m:t>←</m:t>
        </m:r>
        <m:r>
          <w:rPr/>
          <m:t xml:space="preserve">) = {w(</m:t>
        </m:r>
        <m:r>
          <w:rPr/>
          <m:t>←</m:t>
        </m:r>
        <m:r>
          <w:rPr/>
          <m:t xml:space="preserve">) | w</m:t>
        </m:r>
        <m:r>
          <w:rPr/>
          <m:t>∈</m:t>
        </m:r>
        <m:r>
          <w:rPr/>
          <m:t xml:space="preserve">L}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m:oMath>
        <m:r>
          <w:rPr/>
          <m:t xml:space="preserve">A = (Q, </m:t>
        </m:r>
        <m:r>
          <w:rPr/>
          <m:t>Σ</m:t>
        </m:r>
        <m:r>
          <w:rPr/>
          <m:t xml:space="preserve">, </m:t>
        </m:r>
        <m:r>
          <w:rPr/>
          <m:t>δ</m:t>
        </m:r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0</m:t>
            </m:r>
          </m:sub>
        </m:sSub>
        <m:r>
          <w:rPr/>
          <m:t xml:space="preserve">, F)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m:oMath>
        <m:r>
          <w:rPr/>
          <m:t xml:space="preserve">A(</m:t>
        </m:r>
        <m:r>
          <w:rPr/>
          <m:t>←</m:t>
        </m:r>
        <m:r>
          <w:rPr/>
          <m:t xml:space="preserve">) = (Q, </m:t>
        </m:r>
        <m:r>
          <w:rPr/>
          <m:t>Σ</m:t>
        </m:r>
        <m:r>
          <w:rPr/>
          <m:t xml:space="preserve">, </m:t>
        </m:r>
        <m:r>
          <w:rPr/>
          <m:t>δ</m:t>
        </m:r>
        <m:r>
          <w:rPr/>
          <m:t xml:space="preserve">(</m:t>
        </m:r>
        <m:r>
          <w:rPr/>
          <m:t>←</m:t>
        </m:r>
        <m:r>
          <w:rPr/>
          <m:t xml:space="preserve">), F, 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0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m:oMath>
        <m:r>
          <m:t>δ</m:t>
        </m:r>
        <m:r>
          <w:rPr/>
          <m:t xml:space="preserve">(</m:t>
        </m:r>
        <m:r>
          <w:rPr/>
          <m:t>←</m:t>
        </m:r>
        <m:r>
          <w:rPr/>
          <m:t xml:space="preserve">)(p, a) = q </m:t>
        </m:r>
        <m:r>
          <w:rPr/>
          <m:t>⇔</m:t>
        </m:r>
        <m:r>
          <w:rPr/>
          <m:t>δ</m:t>
        </m:r>
        <m:r>
          <w:rPr/>
          <m:t xml:space="preserve">(a, a) = p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Утверждение 5: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m:oMath>
        <m:r>
          <w:rPr/>
          <m:t xml:space="preserve">sc(L(</m:t>
        </m:r>
        <m:r>
          <w:rPr/>
          <m:t>←</m:t>
        </m:r>
        <m:r>
          <w:rPr/>
          <m:t xml:space="preserve">))</m:t>
        </m:r>
        <m:r>
          <w:rPr/>
          <m:t>≤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sc(L)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Доказательство: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Очевидно :D. Ну в самом деле, чтобы построить НКА, распознающий </w:t>
      </w:r>
      <m:oMath>
        <m:r>
          <w:rPr/>
          <m:t xml:space="preserve">L(</m:t>
        </m:r>
        <m:r>
          <w:rPr/>
          <m:t>←</m:t>
        </m:r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, достаточно “развернуть все стрелки” в автомате, распознающем </w:t>
      </w:r>
      <m:oMath>
        <m:r>
          <w:rPr/>
          <m:t xml:space="preserve">L</m:t>
        </m:r>
      </m:oMath>
      <w:r w:rsidDel="00000000" w:rsidR="00000000" w:rsidRPr="00000000">
        <w:rPr>
          <w:rtl w:val="0"/>
        </w:rPr>
        <w:t xml:space="preserve">. После чего детермининируем это чудо и получим заявленную в утверждении оценку.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Пример, на котором достигается максимум, тот же, что и в утверждении из предыдущей темы: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324225" cy="3333750"/>
            <wp:effectExtent b="0" l="0" r="0" t="0"/>
            <wp:docPr id="9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68"/>
                    <a:srcRect b="20726" l="2724" r="41346" t="4487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33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Предположение:</w:t>
      </w:r>
    </w:p>
    <w:p w:rsidR="00000000" w:rsidDel="00000000" w:rsidP="00000000" w:rsidRDefault="00000000" w:rsidRPr="00000000">
      <w:pPr>
        <w:contextualSpacing w:val="0"/>
        <w:rPr/>
      </w:pPr>
      <m:oMath>
        <m:r>
          <w:rPr/>
          <m:t xml:space="preserve">A = (Q, </m:t>
        </m:r>
        <m:r>
          <w:rPr/>
          <m:t>Σ</m:t>
        </m:r>
        <m:r>
          <w:rPr/>
          <m:t xml:space="preserve">, </m:t>
        </m:r>
        <m:r>
          <w:rPr/>
          <m:t>δ</m:t>
        </m:r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0</m:t>
            </m:r>
          </m:sub>
        </m:sSub>
        <m:r>
          <w:rPr/>
          <m:t xml:space="preserve">, F)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m:oMath>
        <m:r>
          <w:rPr/>
          <m:t xml:space="preserve">A(</m:t>
        </m:r>
        <m:r>
          <w:rPr/>
          <m:t>←</m:t>
        </m:r>
        <m:r>
          <w:rPr/>
          <m:t xml:space="preserve">)=(Q, </m:t>
        </m:r>
        <m:r>
          <w:rPr/>
          <m:t>Σ</m:t>
        </m:r>
        <m:r>
          <w:rPr/>
          <m:t xml:space="preserve">, </m:t>
        </m:r>
        <m:r>
          <w:rPr/>
          <m:t>δ</m:t>
        </m:r>
        <m:r>
          <w:rPr/>
          <m:t xml:space="preserve">(</m:t>
        </m:r>
        <m:r>
          <w:rPr/>
          <m:t>←</m:t>
        </m:r>
        <m:r>
          <w:rPr/>
          <m:t xml:space="preserve">), F, {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0</m:t>
            </m:r>
          </m:sub>
        </m:sSub>
        <m:r>
          <w:rPr/>
          <m:t xml:space="preserve">})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m:oMath>
        <m:r>
          <w:rPr/>
          <m:t xml:space="preserve">S(A(</m:t>
        </m:r>
        <m:r>
          <w:rPr/>
          <m:t>←</m:t>
        </m:r>
        <m:r>
          <w:rPr/>
          <m:t xml:space="preserve">))</m:t>
        </m:r>
      </m:oMath>
      <w:r w:rsidDel="00000000" w:rsidR="00000000" w:rsidRPr="00000000">
        <w:rPr>
          <w:rtl w:val="0"/>
        </w:rPr>
        <w:t xml:space="preserve"> - ДКА, минимальный для </w:t>
      </w:r>
      <m:oMath>
        <m:r>
          <w:rPr/>
          <m:t xml:space="preserve">L(</m:t>
        </m:r>
        <m:r>
          <w:rPr/>
          <m:t>←</m:t>
        </m:r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Доказательство: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Пусть </w:t>
      </w:r>
      <m:oMath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L(</m:t>
            </m:r>
            <m:r>
              <w:rPr/>
              <m:t>←</m:t>
            </m:r>
            <m:r>
              <w:rPr/>
              <m:t xml:space="preserve">)</m:t>
            </m:r>
          </m:sub>
        </m:sSub>
        <m:r>
          <w:rPr/>
          <m:t xml:space="preserve">=(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L</m:t>
            </m:r>
          </m:sub>
        </m:sSub>
        <m:r>
          <w:rPr/>
          <m:t xml:space="preserve">, </m:t>
        </m:r>
        <m:r>
          <w:rPr/>
          <m:t>Σ</m:t>
        </m:r>
        <m:r>
          <w:rPr/>
          <m:t xml:space="preserve">, </m:t>
        </m:r>
        <m:r>
          <w:rPr/>
          <m:t>δ</m:t>
        </m:r>
        <m:r>
          <w:rPr/>
          <m:t xml:space="preserve">(</m:t>
        </m:r>
        <m:r>
          <w:rPr/>
          <m:t>←</m:t>
        </m:r>
        <m:r>
          <w:rPr/>
          <m:t xml:space="preserve">), L(</m:t>
        </m:r>
        <m:r>
          <w:rPr/>
          <m:t>←</m:t>
        </m:r>
        <m:r>
          <w:rPr/>
          <m:t xml:space="preserve">), T)</m:t>
        </m:r>
      </m:oMath>
      <w:r w:rsidDel="00000000" w:rsidR="00000000" w:rsidRPr="00000000">
        <w:rPr>
          <w:rtl w:val="0"/>
        </w:rPr>
        <w:t xml:space="preserve"> - минимальный ДКА, распознающий </w:t>
      </w:r>
      <m:oMath>
        <m:r>
          <w:rPr/>
          <m:t xml:space="preserve">L(</m:t>
        </m:r>
        <m:r>
          <w:rPr/>
          <m:t>←</m:t>
        </m:r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/>
      </w:pPr>
      <m:oMath>
        <m:r>
          <w:rPr/>
          <m:t xml:space="preserve">S(A(</m:t>
        </m:r>
        <m:r>
          <w:rPr/>
          <m:t>←</m:t>
        </m:r>
        <m:r>
          <w:rPr/>
          <m:t xml:space="preserve">)) = (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Q</m:t>
            </m:r>
          </m:sup>
        </m:sSup>
        <m:r>
          <w:rPr/>
          <m:t xml:space="preserve">, </m:t>
        </m:r>
        <m:r>
          <w:rPr/>
          <m:t>Σ</m:t>
        </m:r>
        <m:r>
          <w:rPr/>
          <m:t xml:space="preserve">, </m:t>
        </m:r>
        <m:bar>
          <m:barPr>
            <m:pos/>
            <m:ctrlPr>
              <w:rPr/>
            </m:ctrlPr>
          </m:barPr>
          <m:e>
            <m:r>
              <w:rPr/>
              <m:t>δ</m:t>
            </m:r>
          </m:e>
        </m:bar>
        <m:r>
          <w:rPr/>
          <m:t xml:space="preserve">, F, M)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По теореме Майхилла-Нероуда: найдется сюръекция </w:t>
      </w:r>
      <m:oMath>
        <m:r>
          <m:t>φ</m:t>
        </m:r>
        <m:r>
          <w:rPr/>
          <m:t xml:space="preserve">: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Q</m:t>
            </m:r>
          </m:sup>
        </m:sSup>
        <m:r>
          <w:rPr/>
          <m:t>→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L</m:t>
            </m:r>
          </m:sub>
        </m:sSub>
      </m:oMath>
      <w:r w:rsidDel="00000000" w:rsidR="00000000" w:rsidRPr="00000000">
        <w:rPr>
          <w:rtl w:val="0"/>
        </w:rPr>
        <w:t xml:space="preserve">, для которого:</w:t>
      </w:r>
    </w:p>
    <w:p w:rsidR="00000000" w:rsidDel="00000000" w:rsidP="00000000" w:rsidRDefault="00000000" w:rsidRPr="00000000">
      <w:pPr>
        <w:contextualSpacing w:val="0"/>
        <w:rPr/>
      </w:pPr>
      <m:oMath>
        <m:r>
          <m:t>φ</m:t>
        </m:r>
        <m:r>
          <w:rPr/>
          <m:t xml:space="preserve">(</m:t>
        </m:r>
        <m:bar>
          <m:barPr>
            <m:pos/>
            <m:ctrlPr>
              <w:rPr/>
            </m:ctrlPr>
          </m:barPr>
          <m:e>
            <m:r>
              <w:rPr/>
              <m:t>δ</m:t>
            </m:r>
          </m:e>
        </m:bar>
        <m:r>
          <w:rPr/>
          <m:t xml:space="preserve">(S, a)) = </m:t>
        </m:r>
        <m:bar>
          <m:barPr>
            <m:pos/>
            <m:ctrlPr>
              <w:rPr/>
            </m:ctrlPr>
          </m:barPr>
          <m:e>
            <m:bar>
              <m:barPr>
                <m:pos/>
                <m:ctrlPr>
                  <w:rPr/>
                </m:ctrlPr>
              </m:barPr>
              <m:e>
                <m:r>
                  <w:rPr/>
                  <m:t>δ</m:t>
                </m:r>
              </m:e>
            </m:bar>
          </m:e>
        </m:bar>
        <m:r>
          <w:rPr/>
          <m:t xml:space="preserve">(</m:t>
        </m:r>
        <m:r>
          <w:rPr/>
          <m:t>φ</m:t>
        </m:r>
        <m:r>
          <w:rPr/>
          <m:t xml:space="preserve">(S), a)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Покажем, что </w:t>
      </w:r>
      <m:oMath>
        <m:r>
          <m:t>φ</m:t>
        </m:r>
      </m:oMath>
      <w:r w:rsidDel="00000000" w:rsidR="00000000" w:rsidRPr="00000000">
        <w:rPr>
          <w:rtl w:val="0"/>
        </w:rPr>
        <w:t xml:space="preserve"> инъективно (т.е. если образы совпадают, то и прообразы совпадают).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Действительн</w:t>
      </w:r>
      <w:r w:rsidDel="00000000" w:rsidR="00000000" w:rsidRPr="00000000">
        <w:rPr>
          <w:rtl w:val="0"/>
        </w:rPr>
        <w:t xml:space="preserve">о: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Покажем, что: </w:t>
      </w:r>
      <m:oMath>
        <m:sSup>
          <m:sSupPr>
            <m:ctrlPr>
              <w:rPr/>
            </m:ctrlPr>
          </m:sSupPr>
          <m:e>
            <m:r>
              <w:rPr/>
              <m:t xml:space="preserve">u</m:t>
            </m:r>
          </m:e>
          <m:sup>
            <m:r>
              <w:rPr/>
              <m:t xml:space="preserve">-1</m:t>
            </m:r>
          </m:sup>
        </m:sSup>
        <m:r>
          <w:rPr/>
          <m:t xml:space="preserve">L=</m:t>
        </m:r>
        <m:sSup>
          <m:sSupPr>
            <m:ctrlPr>
              <w:rPr/>
            </m:ctrlPr>
          </m:sSupPr>
          <m:e>
            <m:r>
              <w:rPr/>
              <m:t xml:space="preserve">v</m:t>
            </m:r>
          </m:e>
          <m:sup>
            <m:r>
              <w:rPr/>
              <m:t xml:space="preserve">-1</m:t>
            </m:r>
          </m:sup>
        </m:sSup>
        <m:r>
          <w:rPr/>
          <m:t xml:space="preserve">L </m:t>
        </m:r>
        <m:r>
          <w:rPr/>
          <m:t>⇒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1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, где </w:t>
      </w:r>
      <m:oMath>
        <m:r>
          <m:t>φ</m:t>
        </m:r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1</m:t>
            </m:r>
          </m:sub>
        </m:sSub>
        <m:r>
          <w:rPr/>
          <m:t xml:space="preserve">)=</m:t>
        </m:r>
        <m:sSup>
          <m:sSupPr>
            <m:ctrlPr>
              <w:rPr/>
            </m:ctrlPr>
          </m:sSupPr>
          <m:e>
            <m:r>
              <w:rPr/>
              <m:t xml:space="preserve">u</m:t>
            </m:r>
          </m:e>
          <m:sup>
            <m:r>
              <w:rPr/>
              <m:t xml:space="preserve">-1</m:t>
            </m:r>
          </m:sup>
        </m:sSup>
        <m:r>
          <w:rPr/>
          <m:t xml:space="preserve">L, </m:t>
        </m:r>
        <m:r>
          <w:rPr/>
          <m:t>φ</m:t>
        </m:r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2</m:t>
            </m:r>
          </m:sub>
        </m:sSub>
        <m:r>
          <w:rPr/>
          <m:t xml:space="preserve">)=</m:t>
        </m:r>
        <m:sSup>
          <m:sSupPr>
            <m:ctrlPr>
              <w:rPr/>
            </m:ctrlPr>
          </m:sSupPr>
          <m:e>
            <m:r>
              <w:rPr/>
              <m:t xml:space="preserve">v</m:t>
            </m:r>
          </m:e>
          <m:sup>
            <m:r>
              <w:rPr/>
              <m:t xml:space="preserve">-1</m:t>
            </m:r>
          </m:sup>
        </m:sSup>
        <m:r>
          <w:rPr/>
          <m:t xml:space="preserve">L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Пусть </w:t>
      </w:r>
      <m:oMath>
        <m:r>
          <w:rPr/>
          <m:t xml:space="preserve">r</m:t>
        </m:r>
        <m:r>
          <w:rPr/>
          <m:t>∈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m:oMath>
        <m:r>
          <m:t>φ</m:t>
        </m:r>
        <m:r>
          <w:rPr/>
          <m:t xml:space="preserve">(</m:t>
        </m:r>
        <m:bar>
          <m:barPr>
            <m:pos/>
            <m:ctrlPr>
              <w:rPr/>
            </m:ctrlPr>
          </m:barPr>
          <m:e>
            <m:r>
              <w:rPr/>
              <m:t>δ</m:t>
            </m:r>
          </m:e>
        </m:bar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1</m:t>
            </m:r>
          </m:sub>
        </m:sSub>
        <m:r>
          <w:rPr/>
          <m:t xml:space="preserve">,a))=</m:t>
        </m:r>
        <m:bar>
          <m:barPr>
            <m:pos/>
            <m:ctrlPr>
              <w:rPr/>
            </m:ctrlPr>
          </m:barPr>
          <m:e>
            <m:bar>
              <m:barPr>
                <m:pos/>
                <m:ctrlPr>
                  <w:rPr/>
                </m:ctrlPr>
              </m:barPr>
              <m:e>
                <m:r>
                  <w:rPr/>
                  <m:t>δ</m:t>
                </m:r>
              </m:e>
            </m:bar>
          </m:e>
        </m:bar>
        <m:r>
          <w:rPr/>
          <m:t xml:space="preserve">(</m:t>
        </m:r>
        <m:r>
          <w:rPr/>
          <m:t>φ</m:t>
        </m:r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1</m:t>
            </m:r>
          </m:sub>
        </m:sSub>
        <m:r>
          <w:rPr/>
          <m:t xml:space="preserve">), a) = </m:t>
        </m:r>
        <m:bar>
          <m:barPr>
            <m:pos/>
            <m:ctrlPr>
              <w:rPr/>
            </m:ctrlPr>
          </m:barPr>
          <m:e>
            <m:bar>
              <m:barPr>
                <m:pos/>
                <m:ctrlPr>
                  <w:rPr/>
                </m:ctrlPr>
              </m:barPr>
              <m:e>
                <m:r>
                  <w:rPr/>
                  <m:t>δ</m:t>
                </m:r>
              </m:e>
            </m:bar>
          </m:e>
        </m:bar>
        <m:r>
          <w:rPr/>
          <m:t xml:space="preserve">(</m:t>
        </m:r>
        <m:sSup>
          <m:sSupPr>
            <m:ctrlPr>
              <w:rPr/>
            </m:ctrlPr>
          </m:sSupPr>
          <m:e>
            <m:r>
              <w:rPr/>
              <m:t xml:space="preserve">u</m:t>
            </m:r>
          </m:e>
          <m:sup>
            <m:r>
              <w:rPr/>
              <m:t xml:space="preserve">-1</m:t>
            </m:r>
          </m:sup>
        </m:sSup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/>
        </m:sSub>
        <m:r>
          <w:rPr/>
          <m:t xml:space="preserve">(</m:t>
        </m:r>
        <m:r>
          <w:rPr/>
          <m:t>←</m:t>
        </m:r>
        <m:r>
          <w:rPr/>
          <m:t xml:space="preserve">), a)= </m:t>
        </m:r>
        <m:bar>
          <m:barPr>
            <m:pos/>
            <m:ctrlPr>
              <w:rPr/>
            </m:ctrlPr>
          </m:barPr>
          <m:e>
            <m:bar>
              <m:barPr>
                <m:pos/>
                <m:ctrlPr>
                  <w:rPr/>
                </m:ctrlPr>
              </m:barPr>
              <m:e>
                <m:r>
                  <w:rPr/>
                  <m:t>δ</m:t>
                </m:r>
              </m:e>
            </m:bar>
          </m:e>
        </m:bar>
        <m:r>
          <w:rPr/>
          <m:t xml:space="preserve">(L(</m:t>
        </m:r>
        <m:r>
          <w:rPr/>
          <m:t>←</m:t>
        </m:r>
        <m:r>
          <w:rPr/>
          <m:t xml:space="preserve">), ua)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 автомате </w:t>
      </w:r>
      <m:oMath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L</m:t>
            </m:r>
          </m:sub>
        </m:sSub>
      </m:oMath>
      <w:r w:rsidDel="00000000" w:rsidR="00000000" w:rsidRPr="00000000">
        <w:rPr>
          <w:rtl w:val="0"/>
        </w:rPr>
        <w:t xml:space="preserve"> мы можем по букве </w:t>
      </w:r>
      <m:oMath>
        <m:r>
          <w:rPr/>
          <m:t xml:space="preserve">u</m:t>
        </m:r>
      </m:oMath>
      <w:r w:rsidDel="00000000" w:rsidR="00000000" w:rsidRPr="00000000">
        <w:rPr>
          <w:rtl w:val="0"/>
        </w:rPr>
        <w:t xml:space="preserve"> попасть в </w:t>
      </w:r>
      <m:oMath>
        <m:sSup>
          <m:sSupPr>
            <m:ctrlPr>
              <w:rPr/>
            </m:ctrlPr>
          </m:sSupPr>
          <m:e>
            <m:r>
              <w:rPr/>
              <m:t xml:space="preserve">u</m:t>
            </m:r>
          </m:e>
          <m:sup>
            <m:r>
              <w:rPr/>
              <m:t xml:space="preserve">-1</m:t>
            </m:r>
          </m:sup>
        </m:sSup>
        <m:r>
          <w:rPr/>
          <m:t xml:space="preserve">L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По теореме Майхилла-Нероуда, в автомате </w:t>
      </w:r>
      <m:oMath>
        <m:r>
          <w:rPr/>
          <m:t xml:space="preserve">S(A(</m:t>
        </m:r>
        <m:r>
          <w:rPr/>
          <m:t>←</m:t>
        </m:r>
        <m:r>
          <w:rPr/>
          <m:t xml:space="preserve">))</m:t>
        </m:r>
      </m:oMath>
      <w:r w:rsidDel="00000000" w:rsidR="00000000" w:rsidRPr="00000000">
        <w:rPr>
          <w:rtl w:val="0"/>
        </w:rPr>
        <w:t xml:space="preserve"> из множества </w:t>
      </w:r>
      <m:oMath>
        <m:r>
          <w:rPr/>
          <m:t xml:space="preserve">F</m:t>
        </m:r>
      </m:oMath>
      <w:r w:rsidDel="00000000" w:rsidR="00000000" w:rsidRPr="00000000">
        <w:rPr>
          <w:rtl w:val="0"/>
        </w:rPr>
        <w:t xml:space="preserve"> по </w:t>
      </w:r>
      <m:oMath>
        <m:r>
          <w:rPr/>
          <m:t xml:space="preserve">u</m:t>
        </m:r>
      </m:oMath>
      <w:r w:rsidDel="00000000" w:rsidR="00000000" w:rsidRPr="00000000">
        <w:rPr>
          <w:rtl w:val="0"/>
        </w:rPr>
        <w:t xml:space="preserve"> попасть в некоторое </w:t>
      </w:r>
      <m:oMath>
        <m:r>
          <w:rPr/>
          <m:t xml:space="preserve">R</m:t>
        </m:r>
      </m:oMath>
      <w:r w:rsidDel="00000000" w:rsidR="00000000" w:rsidRPr="00000000">
        <w:rPr>
          <w:rtl w:val="0"/>
        </w:rPr>
        <w:t xml:space="preserve">, и в автомате </w:t>
      </w:r>
      <m:oMath>
        <m:r>
          <w:rPr/>
          <m:t xml:space="preserve">A(</m:t>
        </m:r>
        <m:r>
          <w:rPr/>
          <m:t>→</m:t>
        </m:r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 найдется </w:t>
      </w:r>
      <m:oMath>
        <m:r>
          <w:rPr/>
          <m:t xml:space="preserve">f</m:t>
        </m:r>
      </m:oMath>
      <w:r w:rsidDel="00000000" w:rsidR="00000000" w:rsidRPr="00000000">
        <w:rPr>
          <w:rtl w:val="0"/>
        </w:rPr>
        <w:t xml:space="preserve">, по </w:t>
      </w:r>
      <m:oMath>
        <m:r>
          <w:rPr/>
          <m:t xml:space="preserve">u</m:t>
        </m:r>
      </m:oMath>
      <w:r w:rsidDel="00000000" w:rsidR="00000000" w:rsidRPr="00000000">
        <w:rPr>
          <w:rtl w:val="0"/>
        </w:rPr>
        <w:t xml:space="preserve"> ведущее в некоторую </w:t>
      </w:r>
      <m:oMath>
        <m:r>
          <w:rPr/>
          <m:t xml:space="preserve">r</m:t>
        </m:r>
      </m:oMath>
      <w:r w:rsidDel="00000000" w:rsidR="00000000" w:rsidRPr="00000000">
        <w:rPr>
          <w:rtl w:val="0"/>
        </w:rPr>
        <w:t xml:space="preserve">, из которой по какому-то </w:t>
      </w:r>
      <m:oMath>
        <m:r>
          <w:rPr/>
          <m:t xml:space="preserve">w</m:t>
        </m:r>
      </m:oMath>
      <w:r w:rsidDel="00000000" w:rsidR="00000000" w:rsidRPr="00000000">
        <w:rPr>
          <w:rtl w:val="0"/>
        </w:rPr>
        <w:t xml:space="preserve"> можно попасть в </w:t>
      </w:r>
      <m:oMath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, т.е. </w:t>
      </w:r>
      <m:oMath>
        <m:r>
          <w:rPr/>
          <m:t xml:space="preserve">uw</m:t>
        </m:r>
        <m:r>
          <w:rPr/>
          <m:t>∈</m:t>
        </m:r>
        <m:r>
          <w:rPr/>
          <m:t xml:space="preserve">L(</m:t>
        </m:r>
        <m:r>
          <w:rPr/>
          <m:t>←</m:t>
        </m:r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То есть: </w:t>
      </w:r>
      <m:oMath>
        <m:r>
          <w:rPr/>
          <m:t xml:space="preserve">w</m:t>
        </m:r>
        <m:r>
          <w:rPr/>
          <m:t>∈</m:t>
        </m:r>
        <m:sSup>
          <m:sSupPr>
            <m:ctrlPr>
              <w:rPr/>
            </m:ctrlPr>
          </m:sSupPr>
          <m:e>
            <m:r>
              <w:rPr/>
              <m:t xml:space="preserve">u</m:t>
            </m:r>
          </m:e>
          <m:sup>
            <m:r>
              <w:rPr/>
              <m:t xml:space="preserve">-1</m:t>
            </m:r>
          </m:sup>
        </m:sSup>
        <m:r>
          <w:rPr/>
          <m:t xml:space="preserve">L(</m:t>
        </m:r>
        <m:r>
          <w:rPr/>
          <m:t>←</m:t>
        </m:r>
        <m:r>
          <w:rPr/>
          <m:t xml:space="preserve">)=</m:t>
        </m:r>
        <m:sSup>
          <m:sSupPr>
            <m:ctrlPr>
              <w:rPr/>
            </m:ctrlPr>
          </m:sSupPr>
          <m:e>
            <m:r>
              <w:rPr/>
              <m:t xml:space="preserve">v</m:t>
            </m:r>
          </m:e>
          <m:sup>
            <m:r>
              <w:rPr/>
              <m:t xml:space="preserve">-1</m:t>
            </m:r>
          </m:sup>
        </m:sSup>
        <m:r>
          <w:rPr/>
          <m:t xml:space="preserve">L(</m:t>
        </m:r>
        <m:r>
          <w:rPr/>
          <m:t>←</m:t>
        </m:r>
        <m:r>
          <w:rPr/>
          <m:t xml:space="preserve">)</m:t>
        </m:r>
        <m:r>
          <w:rPr/>
          <m:t>⇒</m:t>
        </m:r>
        <m:r>
          <w:rPr/>
          <m:t xml:space="preserve">vw</m:t>
        </m:r>
        <m:r>
          <w:rPr/>
          <m:t>∈</m:t>
        </m:r>
        <m:r>
          <w:rPr/>
          <m:t xml:space="preserve">L(</m:t>
        </m:r>
        <m:r>
          <w:rPr/>
          <m:t>←</m:t>
        </m:r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Получаем </w:t>
      </w:r>
      <m:oMath>
        <m:r>
          <w:rPr/>
          <m:t xml:space="preserve">w(</m:t>
        </m:r>
        <m:r>
          <w:rPr/>
          <m:t>←</m:t>
        </m:r>
        <m:r>
          <w:rPr/>
          <m:t xml:space="preserve">)u(</m:t>
        </m:r>
        <m:r>
          <w:rPr/>
          <m:t>←</m:t>
        </m:r>
        <m:r>
          <w:rPr/>
          <m:t xml:space="preserve">)</m:t>
        </m:r>
        <m:r>
          <w:rPr/>
          <m:t>∈</m:t>
        </m:r>
        <m:r>
          <w:rPr/>
          <m:t xml:space="preserve">L</m:t>
        </m:r>
      </m:oMath>
      <w:r w:rsidDel="00000000" w:rsidR="00000000" w:rsidRPr="00000000">
        <w:rPr>
          <w:rtl w:val="0"/>
        </w:rPr>
        <w:t xml:space="preserve">, т.е. из </w:t>
      </w:r>
      <m:oMath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 по </w:t>
      </w:r>
      <m:oMath>
        <m:r>
          <w:rPr/>
          <m:t xml:space="preserve">v(</m:t>
        </m:r>
        <m:r>
          <w:rPr/>
          <m:t>←</m:t>
        </m:r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 можно попасть в </w:t>
      </w:r>
      <m:oMath>
        <m:r>
          <w:rPr/>
          <m:t xml:space="preserve">r</m:t>
        </m:r>
      </m:oMath>
      <w:r w:rsidDel="00000000" w:rsidR="00000000" w:rsidRPr="00000000">
        <w:rPr>
          <w:rtl w:val="0"/>
        </w:rPr>
        <w:t xml:space="preserve">, откуда по </w:t>
      </w:r>
      <m:oMath>
        <m:r>
          <w:rPr/>
          <m:t xml:space="preserve">w(</m:t>
        </m:r>
        <m:r>
          <w:rPr/>
          <m:t>←</m:t>
        </m:r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 в </w:t>
      </w:r>
      <m:oMath>
        <m:r>
          <w:rPr/>
          <m:t xml:space="preserve">f</m:t>
        </m:r>
        <m:r>
          <w:rPr/>
          <m:t>∈</m:t>
        </m:r>
        <m:r>
          <w:rPr/>
          <m:t xml:space="preserve">F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Получаем </w:t>
      </w:r>
      <m:oMath>
        <m:r>
          <w:rPr/>
          <m:t xml:space="preserve">vw</m:t>
        </m:r>
        <m:r>
          <w:rPr/>
          <m:t>∈</m:t>
        </m:r>
        <m:r>
          <w:rPr/>
          <m:t xml:space="preserve">A(</m:t>
        </m:r>
        <m:r>
          <w:rPr/>
          <m:t>←</m:t>
        </m:r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. Прообразы равны, ура.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 The End of The Land ----</w:t>
      </w:r>
      <w:r w:rsidDel="00000000" w:rsidR="00000000" w:rsidRPr="00000000">
        <w:rPr>
          <w:rtl w:val="0"/>
        </w:rPr>
      </w:r>
    </w:p>
    <w:sectPr>
      <w:footerReference r:id="rId69" w:type="default"/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Anonymous" w:id="6" w:date="2017-04-25T10:48:48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Возможно, в граф нужно добавить дугу 2 -&gt; 2 по букве b. Иначе с таблицей не сходится</w:t>
      </w:r>
    </w:p>
  </w:comment>
  <w:comment w:author="Татьяна Гладышева" w:id="5" w:date="2017-04-18T10:44:47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возможно, должно быть б(S, u) = R</w:t>
      </w:r>
    </w:p>
  </w:comment>
  <w:comment w:author="Татьяна Гладышева" w:id="3" w:date="2017-04-11T10:23:49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что такое S</w:t>
      </w:r>
    </w:p>
  </w:comment>
  <w:comment w:author="Святослав Ермилин" w:id="4" w:date="2017-04-25T10:12:54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Множество состояний, над которыми строится замыкание</w:t>
      </w:r>
    </w:p>
  </w:comment>
  <w:comment w:author="Иван Смирнов" w:id="11" w:date="2017-05-15T18:30:37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Кажется, на рисунке должна быть сигма со звездой</w:t>
      </w:r>
    </w:p>
  </w:comment>
  <w:comment w:author="Anton Tolstov" w:id="14" w:date="2017-05-22T15:23:30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f(1) = 1. Можно убедиться по автомату ниже</w:t>
      </w:r>
    </w:p>
  </w:comment>
  <w:comment w:author="Anton Tolstov" w:id="15" w:date="2017-05-22T15:23:30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f(1) = 1. Можно убедиться по автомату ниже</w:t>
      </w:r>
    </w:p>
  </w:comment>
  <w:comment w:author="Anton Tolstov" w:id="16" w:date="2017-05-22T15:23:38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Вот по этому автомату</w:t>
      </w:r>
    </w:p>
  </w:comment>
  <w:comment w:author="Татьяна Гладышева" w:id="2" w:date="2017-04-11T09:57:54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кажется, это неправда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a=1 delta(q0, wa) = q2</w:t>
      </w:r>
    </w:p>
  </w:comment>
  <w:comment w:author="Татьяна Гладышева" w:id="0" w:date="2017-04-11T09:45:27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кто нибудь может пояснить, почему?</w:t>
      </w:r>
    </w:p>
  </w:comment>
  <w:comment w:author="Anton Tolstov" w:id="1" w:date="2017-04-30T04:48:30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 лемме о накачке</w:t>
      </w:r>
    </w:p>
  </w:comment>
  <w:comment w:author="Иван Смирнов" w:id="12" w:date="2017-05-15T18:37:42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Видимо, M(A) - моноид, построенный по A так, как это было сделано в прошлом параграфе.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P, видимо, разрешается выбрать самим.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Просто у нас дано определение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 распознаётся тройкой (M, P, phi)" но нет определения "L распознаётся M(A)".</w:t>
      </w:r>
    </w:p>
  </w:comment>
  <w:comment w:author="Иван Смирнов" w:id="13" w:date="2017-05-15T18:40:59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Но чёт я всё равно не могу понять что происходит в этой теореме</w:t>
      </w:r>
    </w:p>
  </w:comment>
  <w:comment w:author="Anton Tolstov" w:id="7" w:date="2017-05-01T08:33:24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Откуда тут 3 взялось?</w:t>
      </w:r>
    </w:p>
  </w:comment>
  <w:comment w:author="Anonymous" w:id="8" w:date="2017-05-02T10:19:05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 эпсилон переходу из 0 можно попасть в 3</w:t>
      </w:r>
    </w:p>
  </w:comment>
  <w:comment w:author="Anton Tolstov" w:id="9" w:date="2017-05-02T10:25:36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Только вот идем мы по b</w:t>
      </w:r>
    </w:p>
  </w:comment>
  <w:comment w:author="Anonymous" w:id="10" w:date="2017-05-20T19:10:49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Из 0 по b переходим в 2, из два по эпсилон в 0, из 0 по эпсилон в 3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04.png"/><Relationship Id="rId42" Type="http://schemas.openxmlformats.org/officeDocument/2006/relationships/image" Target="media/image65.png"/><Relationship Id="rId41" Type="http://schemas.openxmlformats.org/officeDocument/2006/relationships/image" Target="media/image117.png"/><Relationship Id="rId44" Type="http://schemas.openxmlformats.org/officeDocument/2006/relationships/image" Target="media/image98.png"/><Relationship Id="rId43" Type="http://schemas.openxmlformats.org/officeDocument/2006/relationships/image" Target="media/image108.png"/><Relationship Id="rId46" Type="http://schemas.openxmlformats.org/officeDocument/2006/relationships/image" Target="media/image85.png"/><Relationship Id="rId45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63.png"/><Relationship Id="rId48" Type="http://schemas.openxmlformats.org/officeDocument/2006/relationships/image" Target="media/image114.png"/><Relationship Id="rId47" Type="http://schemas.openxmlformats.org/officeDocument/2006/relationships/image" Target="media/image24.png"/><Relationship Id="rId49" Type="http://schemas.openxmlformats.org/officeDocument/2006/relationships/image" Target="media/image109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madebyevan.com/fsm/" TargetMode="External"/><Relationship Id="rId8" Type="http://schemas.openxmlformats.org/officeDocument/2006/relationships/image" Target="media/image106.png"/><Relationship Id="rId31" Type="http://schemas.openxmlformats.org/officeDocument/2006/relationships/image" Target="media/image72.png"/><Relationship Id="rId30" Type="http://schemas.openxmlformats.org/officeDocument/2006/relationships/image" Target="media/image13.png"/><Relationship Id="rId33" Type="http://schemas.openxmlformats.org/officeDocument/2006/relationships/image" Target="media/image118.png"/><Relationship Id="rId32" Type="http://schemas.openxmlformats.org/officeDocument/2006/relationships/image" Target="media/image119.png"/><Relationship Id="rId35" Type="http://schemas.openxmlformats.org/officeDocument/2006/relationships/image" Target="media/image62.png"/><Relationship Id="rId34" Type="http://schemas.openxmlformats.org/officeDocument/2006/relationships/image" Target="media/image90.png"/><Relationship Id="rId37" Type="http://schemas.openxmlformats.org/officeDocument/2006/relationships/image" Target="media/image92.png"/><Relationship Id="rId36" Type="http://schemas.openxmlformats.org/officeDocument/2006/relationships/image" Target="media/image84.png"/><Relationship Id="rId39" Type="http://schemas.openxmlformats.org/officeDocument/2006/relationships/image" Target="media/image97.png"/><Relationship Id="rId38" Type="http://schemas.openxmlformats.org/officeDocument/2006/relationships/image" Target="media/image86.png"/><Relationship Id="rId62" Type="http://schemas.openxmlformats.org/officeDocument/2006/relationships/image" Target="media/image74.png"/><Relationship Id="rId61" Type="http://schemas.openxmlformats.org/officeDocument/2006/relationships/image" Target="media/image6.png"/><Relationship Id="rId20" Type="http://schemas.openxmlformats.org/officeDocument/2006/relationships/image" Target="media/image29.png"/><Relationship Id="rId64" Type="http://schemas.openxmlformats.org/officeDocument/2006/relationships/image" Target="media/image53.png"/><Relationship Id="rId63" Type="http://schemas.openxmlformats.org/officeDocument/2006/relationships/image" Target="media/image113.png"/><Relationship Id="rId22" Type="http://schemas.openxmlformats.org/officeDocument/2006/relationships/image" Target="media/image23.png"/><Relationship Id="rId66" Type="http://schemas.openxmlformats.org/officeDocument/2006/relationships/image" Target="media/image28.png"/><Relationship Id="rId21" Type="http://schemas.openxmlformats.org/officeDocument/2006/relationships/image" Target="media/image102.png"/><Relationship Id="rId65" Type="http://schemas.openxmlformats.org/officeDocument/2006/relationships/image" Target="media/image58.png"/><Relationship Id="rId24" Type="http://schemas.openxmlformats.org/officeDocument/2006/relationships/image" Target="media/image15.png"/><Relationship Id="rId68" Type="http://schemas.openxmlformats.org/officeDocument/2006/relationships/image" Target="media/image25.png"/><Relationship Id="rId23" Type="http://schemas.openxmlformats.org/officeDocument/2006/relationships/image" Target="media/image115.png"/><Relationship Id="rId67" Type="http://schemas.openxmlformats.org/officeDocument/2006/relationships/image" Target="media/image110.png"/><Relationship Id="rId60" Type="http://schemas.openxmlformats.org/officeDocument/2006/relationships/image" Target="media/image71.png"/><Relationship Id="rId26" Type="http://schemas.openxmlformats.org/officeDocument/2006/relationships/image" Target="media/image59.png"/><Relationship Id="rId25" Type="http://schemas.openxmlformats.org/officeDocument/2006/relationships/image" Target="media/image89.png"/><Relationship Id="rId69" Type="http://schemas.openxmlformats.org/officeDocument/2006/relationships/footer" Target="footer1.xml"/><Relationship Id="rId28" Type="http://schemas.openxmlformats.org/officeDocument/2006/relationships/image" Target="media/image77.png"/><Relationship Id="rId27" Type="http://schemas.openxmlformats.org/officeDocument/2006/relationships/image" Target="media/image99.png"/><Relationship Id="rId29" Type="http://schemas.openxmlformats.org/officeDocument/2006/relationships/image" Target="media/image120.png"/><Relationship Id="rId51" Type="http://schemas.openxmlformats.org/officeDocument/2006/relationships/image" Target="media/image5.png"/><Relationship Id="rId50" Type="http://schemas.openxmlformats.org/officeDocument/2006/relationships/image" Target="media/image68.png"/><Relationship Id="rId53" Type="http://schemas.openxmlformats.org/officeDocument/2006/relationships/image" Target="media/image116.png"/><Relationship Id="rId52" Type="http://schemas.openxmlformats.org/officeDocument/2006/relationships/image" Target="media/image30.png"/><Relationship Id="rId11" Type="http://schemas.openxmlformats.org/officeDocument/2006/relationships/image" Target="media/image103.png"/><Relationship Id="rId55" Type="http://schemas.openxmlformats.org/officeDocument/2006/relationships/image" Target="media/image14.png"/><Relationship Id="rId10" Type="http://schemas.openxmlformats.org/officeDocument/2006/relationships/image" Target="media/image88.png"/><Relationship Id="rId54" Type="http://schemas.openxmlformats.org/officeDocument/2006/relationships/image" Target="media/image78.png"/><Relationship Id="rId13" Type="http://schemas.openxmlformats.org/officeDocument/2006/relationships/image" Target="media/image51.png"/><Relationship Id="rId57" Type="http://schemas.openxmlformats.org/officeDocument/2006/relationships/image" Target="media/image61.png"/><Relationship Id="rId12" Type="http://schemas.openxmlformats.org/officeDocument/2006/relationships/image" Target="media/image96.png"/><Relationship Id="rId56" Type="http://schemas.openxmlformats.org/officeDocument/2006/relationships/image" Target="media/image56.png"/><Relationship Id="rId15" Type="http://schemas.openxmlformats.org/officeDocument/2006/relationships/image" Target="media/image64.png"/><Relationship Id="rId59" Type="http://schemas.openxmlformats.org/officeDocument/2006/relationships/image" Target="media/image112.png"/><Relationship Id="rId14" Type="http://schemas.openxmlformats.org/officeDocument/2006/relationships/image" Target="media/image26.png"/><Relationship Id="rId58" Type="http://schemas.openxmlformats.org/officeDocument/2006/relationships/image" Target="media/image93.png"/><Relationship Id="rId17" Type="http://schemas.openxmlformats.org/officeDocument/2006/relationships/image" Target="media/image80.png"/><Relationship Id="rId16" Type="http://schemas.openxmlformats.org/officeDocument/2006/relationships/image" Target="media/image54.png"/><Relationship Id="rId19" Type="http://schemas.openxmlformats.org/officeDocument/2006/relationships/image" Target="media/image73.png"/><Relationship Id="rId18" Type="http://schemas.openxmlformats.org/officeDocument/2006/relationships/image" Target="media/image8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